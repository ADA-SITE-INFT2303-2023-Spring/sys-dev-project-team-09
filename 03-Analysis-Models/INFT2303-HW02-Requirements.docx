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BCCEF" w14:textId="77777777" w:rsidR="00667542" w:rsidRDefault="00000000">
      <w:pPr>
        <w:pBdr>
          <w:bottom w:val="single" w:sz="8" w:space="4" w:color="31849B"/>
        </w:pBdr>
        <w:spacing w:after="300"/>
        <w:rPr>
          <w:rFonts w:ascii="Times New Roman" w:eastAsia="Times New Roman" w:hAnsi="Times New Roman" w:cs="Times New Roman"/>
        </w:rPr>
      </w:pPr>
      <w:r>
        <w:rPr>
          <w:rFonts w:ascii="Arial" w:eastAsia="Arial" w:hAnsi="Arial" w:cs="Arial"/>
          <w:b/>
          <w:color w:val="31849B"/>
          <w:sz w:val="52"/>
          <w:szCs w:val="52"/>
        </w:rPr>
        <w:t>Online Multivendor Shopping Platform</w:t>
      </w:r>
    </w:p>
    <w:p w14:paraId="6561AE29" w14:textId="77777777" w:rsidR="00667542" w:rsidRDefault="00000000">
      <w:pPr>
        <w:ind w:right="3402"/>
      </w:pPr>
      <w:r>
        <w:t xml:space="preserve">Requirements Determination and Use Case Analysis / System Proposal / Analysis Phase </w:t>
      </w:r>
      <w:r>
        <w:br/>
        <w:t>(Homework No.2)</w:t>
      </w:r>
    </w:p>
    <w:p w14:paraId="6F6343B8" w14:textId="77777777" w:rsidR="00667542" w:rsidRDefault="00667542">
      <w:pPr>
        <w:ind w:right="3402"/>
      </w:pPr>
    </w:p>
    <w:p w14:paraId="4E29DF1B" w14:textId="77777777" w:rsidR="00667542" w:rsidRDefault="00000000">
      <w:pPr>
        <w:tabs>
          <w:tab w:val="left" w:pos="567"/>
        </w:tabs>
        <w:ind w:right="3402"/>
      </w:pPr>
      <w:r>
        <w:t xml:space="preserve">Project team: Team 09 </w:t>
      </w:r>
    </w:p>
    <w:p w14:paraId="3760F2FD" w14:textId="77777777" w:rsidR="00667542" w:rsidRDefault="00000000">
      <w:pPr>
        <w:ind w:right="3402"/>
      </w:pPr>
      <w:r>
        <w:t xml:space="preserve">Instructor: Dr. </w:t>
      </w:r>
      <w:proofErr w:type="spellStart"/>
      <w:r>
        <w:t>Araz</w:t>
      </w:r>
      <w:proofErr w:type="spellEnd"/>
      <w:r>
        <w:t xml:space="preserve"> </w:t>
      </w:r>
      <w:proofErr w:type="spellStart"/>
      <w:r>
        <w:t>Yusubov</w:t>
      </w:r>
      <w:proofErr w:type="spellEnd"/>
    </w:p>
    <w:p w14:paraId="1D56A822" w14:textId="77777777" w:rsidR="00667542" w:rsidRDefault="00667542">
      <w:pPr>
        <w:ind w:right="3402"/>
      </w:pPr>
    </w:p>
    <w:p w14:paraId="207CDA20" w14:textId="77777777" w:rsidR="00667542" w:rsidRDefault="00000000">
      <w:pPr>
        <w:ind w:right="3402"/>
      </w:pPr>
      <w:r>
        <w:t xml:space="preserve">Submitted in partial fulfillment of the requirements of the INFT 2303: Systems Analysis and Design course </w:t>
      </w:r>
      <w:proofErr w:type="gramStart"/>
      <w:r>
        <w:t>project</w:t>
      </w:r>
      <w:proofErr w:type="gramEnd"/>
    </w:p>
    <w:p w14:paraId="70C8B2D2" w14:textId="77777777" w:rsidR="00667542" w:rsidRDefault="00667542"/>
    <w:p w14:paraId="5E812124" w14:textId="77777777" w:rsidR="00667542" w:rsidRDefault="00667542"/>
    <w:p w14:paraId="1AE14FDA" w14:textId="77777777" w:rsidR="00667542" w:rsidRDefault="00667542"/>
    <w:p w14:paraId="50C115A4" w14:textId="77777777" w:rsidR="00667542" w:rsidRDefault="00667542"/>
    <w:tbl>
      <w:tblPr>
        <w:tblStyle w:val="a5"/>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667542" w14:paraId="0F518EB6" w14:textId="77777777">
        <w:tc>
          <w:tcPr>
            <w:tcW w:w="1668" w:type="dxa"/>
          </w:tcPr>
          <w:p w14:paraId="1A681E4E" w14:textId="77777777" w:rsidR="00667542" w:rsidRDefault="00000000">
            <w:r>
              <w:t>GitHub repository</w:t>
            </w:r>
          </w:p>
        </w:tc>
        <w:tc>
          <w:tcPr>
            <w:tcW w:w="8187" w:type="dxa"/>
          </w:tcPr>
          <w:p w14:paraId="275F5521" w14:textId="77777777" w:rsidR="00667542" w:rsidRDefault="00000000">
            <w:r>
              <w:rPr>
                <w:color w:val="000000"/>
              </w:rPr>
              <w:t>https://github.com/ADA-SITE-INFT2303-2023-Spring/sys-dev-project-team-09</w:t>
            </w:r>
          </w:p>
        </w:tc>
      </w:tr>
      <w:tr w:rsidR="00667542" w14:paraId="26B14A3B" w14:textId="77777777">
        <w:tc>
          <w:tcPr>
            <w:tcW w:w="1668" w:type="dxa"/>
          </w:tcPr>
          <w:p w14:paraId="46DC86AD" w14:textId="77777777" w:rsidR="00667542" w:rsidRDefault="00000000">
            <w:r>
              <w:t>03/28/2023</w:t>
            </w:r>
          </w:p>
        </w:tc>
        <w:tc>
          <w:tcPr>
            <w:tcW w:w="8187" w:type="dxa"/>
          </w:tcPr>
          <w:p w14:paraId="15277B49" w14:textId="77777777" w:rsidR="00667542" w:rsidRDefault="00000000">
            <w:r>
              <w:t>Everything finalized</w:t>
            </w:r>
          </w:p>
        </w:tc>
      </w:tr>
      <w:tr w:rsidR="00667542" w14:paraId="7AC76ADB" w14:textId="77777777">
        <w:tc>
          <w:tcPr>
            <w:tcW w:w="1668" w:type="dxa"/>
          </w:tcPr>
          <w:p w14:paraId="7A798170" w14:textId="77777777" w:rsidR="00667542" w:rsidRDefault="00000000">
            <w:r>
              <w:t>03/24/2023</w:t>
            </w:r>
          </w:p>
        </w:tc>
        <w:tc>
          <w:tcPr>
            <w:tcW w:w="8187" w:type="dxa"/>
          </w:tcPr>
          <w:p w14:paraId="226794E2" w14:textId="77777777" w:rsidR="00667542" w:rsidRDefault="00000000">
            <w:r>
              <w:t>Initial draft</w:t>
            </w:r>
          </w:p>
        </w:tc>
      </w:tr>
      <w:tr w:rsidR="00667542" w14:paraId="189840D2" w14:textId="77777777">
        <w:tc>
          <w:tcPr>
            <w:tcW w:w="1668" w:type="dxa"/>
          </w:tcPr>
          <w:p w14:paraId="4F5B3BB5" w14:textId="77777777" w:rsidR="00667542" w:rsidRDefault="00000000">
            <w:r>
              <w:t>03/28/2023</w:t>
            </w:r>
          </w:p>
        </w:tc>
        <w:tc>
          <w:tcPr>
            <w:tcW w:w="8187" w:type="dxa"/>
          </w:tcPr>
          <w:p w14:paraId="7A0E7B2C" w14:textId="77777777" w:rsidR="00667542" w:rsidRDefault="00000000">
            <w:r>
              <w:t>Final commit</w:t>
            </w:r>
          </w:p>
        </w:tc>
      </w:tr>
    </w:tbl>
    <w:p w14:paraId="23FB7941" w14:textId="77777777" w:rsidR="00667542" w:rsidRDefault="00667542"/>
    <w:tbl>
      <w:tblPr>
        <w:tblStyle w:val="a6"/>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7195"/>
      </w:tblGrid>
      <w:tr w:rsidR="00667542" w14:paraId="798A5215" w14:textId="77777777">
        <w:tc>
          <w:tcPr>
            <w:tcW w:w="9855" w:type="dxa"/>
            <w:gridSpan w:val="2"/>
          </w:tcPr>
          <w:p w14:paraId="0167789A" w14:textId="77777777" w:rsidR="00667542" w:rsidRDefault="00000000">
            <w:r>
              <w:t>Other documents in the package</w:t>
            </w:r>
          </w:p>
        </w:tc>
      </w:tr>
      <w:tr w:rsidR="00667542" w14:paraId="3D1C60B4" w14:textId="77777777">
        <w:tc>
          <w:tcPr>
            <w:tcW w:w="2660" w:type="dxa"/>
          </w:tcPr>
          <w:p w14:paraId="4A7BDAED" w14:textId="77777777" w:rsidR="00667542" w:rsidRDefault="00000000">
            <w:r>
              <w:t>INFT2303-HW01B-System-Request-Feasibility</w:t>
            </w:r>
          </w:p>
        </w:tc>
        <w:tc>
          <w:tcPr>
            <w:tcW w:w="7195" w:type="dxa"/>
          </w:tcPr>
          <w:p w14:paraId="0C8A9FAD" w14:textId="77777777" w:rsidR="00667542" w:rsidRDefault="00000000">
            <w:r>
              <w:t>Previous homework: System Request Feasibility, HW1B.</w:t>
            </w:r>
          </w:p>
        </w:tc>
      </w:tr>
      <w:tr w:rsidR="00667542" w14:paraId="034E0D21" w14:textId="77777777">
        <w:tc>
          <w:tcPr>
            <w:tcW w:w="2660" w:type="dxa"/>
          </w:tcPr>
          <w:p w14:paraId="04B69D5B" w14:textId="399FF837" w:rsidR="00667542" w:rsidRDefault="00604A82">
            <w:r>
              <w:t xml:space="preserve">Use Case Diagram </w:t>
            </w:r>
          </w:p>
        </w:tc>
        <w:tc>
          <w:tcPr>
            <w:tcW w:w="7195" w:type="dxa"/>
          </w:tcPr>
          <w:p w14:paraId="6CBF55DE" w14:textId="05515C65" w:rsidR="00667542" w:rsidRDefault="00604A82">
            <w:r>
              <w:t>Use Case Diagram in draw.io</w:t>
            </w:r>
          </w:p>
        </w:tc>
      </w:tr>
    </w:tbl>
    <w:p w14:paraId="645A589E" w14:textId="77777777" w:rsidR="00667542" w:rsidRDefault="00667542"/>
    <w:tbl>
      <w:tblPr>
        <w:tblStyle w:val="a7"/>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5669"/>
        <w:gridCol w:w="1526"/>
      </w:tblGrid>
      <w:tr w:rsidR="00667542" w14:paraId="55F26C3E" w14:textId="77777777">
        <w:tc>
          <w:tcPr>
            <w:tcW w:w="2660" w:type="dxa"/>
          </w:tcPr>
          <w:p w14:paraId="790696FD" w14:textId="77777777" w:rsidR="00667542" w:rsidRDefault="00000000">
            <w:r>
              <w:t>Team member</w:t>
            </w:r>
          </w:p>
        </w:tc>
        <w:tc>
          <w:tcPr>
            <w:tcW w:w="5669" w:type="dxa"/>
          </w:tcPr>
          <w:p w14:paraId="0CDB66D8" w14:textId="77777777" w:rsidR="00667542" w:rsidRDefault="00000000">
            <w:r>
              <w:t>Contribution to this homework (NOT the project)</w:t>
            </w:r>
          </w:p>
        </w:tc>
        <w:tc>
          <w:tcPr>
            <w:tcW w:w="1526" w:type="dxa"/>
          </w:tcPr>
          <w:p w14:paraId="5805148E" w14:textId="77777777" w:rsidR="00667542" w:rsidRDefault="00000000">
            <w:r>
              <w:t>Estimated %</w:t>
            </w:r>
          </w:p>
        </w:tc>
      </w:tr>
      <w:tr w:rsidR="00667542" w14:paraId="49548644" w14:textId="77777777">
        <w:tc>
          <w:tcPr>
            <w:tcW w:w="2660" w:type="dxa"/>
          </w:tcPr>
          <w:p w14:paraId="502F6C80" w14:textId="77777777" w:rsidR="00667542" w:rsidRDefault="00000000">
            <w:proofErr w:type="spellStart"/>
            <w:r>
              <w:t>Manaf</w:t>
            </w:r>
            <w:proofErr w:type="spellEnd"/>
            <w:r>
              <w:t xml:space="preserve"> </w:t>
            </w:r>
            <w:proofErr w:type="spellStart"/>
            <w:r>
              <w:t>Aghazada</w:t>
            </w:r>
            <w:proofErr w:type="spellEnd"/>
          </w:p>
        </w:tc>
        <w:tc>
          <w:tcPr>
            <w:tcW w:w="5669" w:type="dxa"/>
          </w:tcPr>
          <w:p w14:paraId="46624C82" w14:textId="77777777" w:rsidR="00667542" w:rsidRDefault="00000000">
            <w:r>
              <w:t>Use Case Description (+ UC-13’s Optional Fields)</w:t>
            </w:r>
          </w:p>
        </w:tc>
        <w:tc>
          <w:tcPr>
            <w:tcW w:w="1526" w:type="dxa"/>
          </w:tcPr>
          <w:p w14:paraId="441DE12E" w14:textId="77777777" w:rsidR="00667542" w:rsidRDefault="00000000">
            <w:r>
              <w:t>25%</w:t>
            </w:r>
          </w:p>
        </w:tc>
      </w:tr>
      <w:tr w:rsidR="00667542" w14:paraId="1FFB3594" w14:textId="77777777">
        <w:tc>
          <w:tcPr>
            <w:tcW w:w="2660" w:type="dxa"/>
          </w:tcPr>
          <w:p w14:paraId="4AAFAF67" w14:textId="77777777" w:rsidR="00667542" w:rsidRDefault="00000000">
            <w:r>
              <w:t xml:space="preserve">Rauf </w:t>
            </w:r>
            <w:proofErr w:type="spellStart"/>
            <w:r>
              <w:t>Rasulzada</w:t>
            </w:r>
            <w:proofErr w:type="spellEnd"/>
          </w:p>
        </w:tc>
        <w:tc>
          <w:tcPr>
            <w:tcW w:w="5669" w:type="dxa"/>
          </w:tcPr>
          <w:p w14:paraId="50E8CDF2" w14:textId="77777777" w:rsidR="00667542" w:rsidRDefault="00000000">
            <w:r>
              <w:t>Requirements Definition, Functional Requirements, Non-functional Requirements, (UC-03 + Bonus 2).</w:t>
            </w:r>
          </w:p>
        </w:tc>
        <w:tc>
          <w:tcPr>
            <w:tcW w:w="1526" w:type="dxa"/>
          </w:tcPr>
          <w:p w14:paraId="0E319A5A" w14:textId="77777777" w:rsidR="00667542" w:rsidRDefault="00000000">
            <w:r>
              <w:t>25%</w:t>
            </w:r>
          </w:p>
        </w:tc>
      </w:tr>
      <w:tr w:rsidR="00667542" w14:paraId="7754E431" w14:textId="77777777">
        <w:tc>
          <w:tcPr>
            <w:tcW w:w="2660" w:type="dxa"/>
          </w:tcPr>
          <w:p w14:paraId="0343422A" w14:textId="77777777" w:rsidR="00667542" w:rsidRDefault="00000000">
            <w:r>
              <w:t>Sabina Veyisli</w:t>
            </w:r>
          </w:p>
        </w:tc>
        <w:tc>
          <w:tcPr>
            <w:tcW w:w="5669" w:type="dxa"/>
          </w:tcPr>
          <w:p w14:paraId="464DFF1A" w14:textId="77777777" w:rsidR="00667542" w:rsidRDefault="00000000">
            <w:proofErr w:type="gramStart"/>
            <w:r>
              <w:t>Introduction(</w:t>
            </w:r>
            <w:proofErr w:type="gramEnd"/>
            <w:r>
              <w:t>Bonus 1) , Design Constraints, Use Case analysis, Definitions</w:t>
            </w:r>
          </w:p>
        </w:tc>
        <w:tc>
          <w:tcPr>
            <w:tcW w:w="1526" w:type="dxa"/>
          </w:tcPr>
          <w:p w14:paraId="39406AFB" w14:textId="77777777" w:rsidR="00667542" w:rsidRDefault="00000000">
            <w:r>
              <w:t>25%</w:t>
            </w:r>
          </w:p>
        </w:tc>
      </w:tr>
      <w:tr w:rsidR="00667542" w14:paraId="3DFB262A" w14:textId="77777777">
        <w:tc>
          <w:tcPr>
            <w:tcW w:w="2660" w:type="dxa"/>
          </w:tcPr>
          <w:p w14:paraId="0EC310CF" w14:textId="77777777" w:rsidR="00667542" w:rsidRDefault="00000000">
            <w:proofErr w:type="spellStart"/>
            <w:r>
              <w:t>Zaur</w:t>
            </w:r>
            <w:proofErr w:type="spellEnd"/>
            <w:r>
              <w:t xml:space="preserve"> </w:t>
            </w:r>
            <w:proofErr w:type="spellStart"/>
            <w:r>
              <w:t>Khudiev</w:t>
            </w:r>
            <w:proofErr w:type="spellEnd"/>
          </w:p>
        </w:tc>
        <w:tc>
          <w:tcPr>
            <w:tcW w:w="5669" w:type="dxa"/>
          </w:tcPr>
          <w:p w14:paraId="6C6882FA" w14:textId="77777777" w:rsidR="00667542" w:rsidRDefault="00000000">
            <w:r>
              <w:t>External Actor Descriptions, User Story Descriptions, Use Case Diagram</w:t>
            </w:r>
          </w:p>
        </w:tc>
        <w:tc>
          <w:tcPr>
            <w:tcW w:w="1526" w:type="dxa"/>
          </w:tcPr>
          <w:p w14:paraId="0075B05A" w14:textId="77777777" w:rsidR="00667542" w:rsidRDefault="00000000">
            <w:r>
              <w:t>25%</w:t>
            </w:r>
          </w:p>
        </w:tc>
      </w:tr>
    </w:tbl>
    <w:p w14:paraId="66F3FF4F" w14:textId="77777777" w:rsidR="00667542" w:rsidRDefault="00667542"/>
    <w:p w14:paraId="39966E23" w14:textId="77777777" w:rsidR="00667542" w:rsidRDefault="00667542"/>
    <w:p w14:paraId="5B0C18E5" w14:textId="77777777" w:rsidR="00667542" w:rsidRDefault="00667542"/>
    <w:p w14:paraId="7A23DD68" w14:textId="77777777" w:rsidR="00667542" w:rsidRDefault="00667542"/>
    <w:p w14:paraId="4CF1E547" w14:textId="77777777" w:rsidR="00667542" w:rsidRDefault="00667542"/>
    <w:p w14:paraId="76F5B06D" w14:textId="77777777" w:rsidR="00667542" w:rsidRDefault="00667542"/>
    <w:p w14:paraId="4A7E4B6B" w14:textId="77777777" w:rsidR="00667542" w:rsidRDefault="00667542"/>
    <w:p w14:paraId="6A203198" w14:textId="77777777" w:rsidR="00667542" w:rsidRDefault="00667542"/>
    <w:p w14:paraId="701B795F" w14:textId="77777777" w:rsidR="00667542" w:rsidRDefault="00667542"/>
    <w:p w14:paraId="690C1397" w14:textId="77777777" w:rsidR="00667542" w:rsidRDefault="00667542"/>
    <w:p w14:paraId="0F587F38" w14:textId="77777777" w:rsidR="00667542" w:rsidRDefault="00667542"/>
    <w:p w14:paraId="51154861" w14:textId="77777777" w:rsidR="00667542" w:rsidRDefault="00667542"/>
    <w:p w14:paraId="3886A48E" w14:textId="77777777" w:rsidR="00667542" w:rsidRDefault="00667542"/>
    <w:p w14:paraId="2063A3F8" w14:textId="77777777" w:rsidR="00667542" w:rsidRDefault="00667542"/>
    <w:p w14:paraId="34F6DE94" w14:textId="5D56D0B0" w:rsidR="003C7247" w:rsidRDefault="00000000" w:rsidP="003C1201">
      <w:pPr>
        <w:pStyle w:val="1"/>
      </w:pPr>
      <w:bookmarkStart w:id="0" w:name="_Toc130931549"/>
      <w:bookmarkStart w:id="1" w:name="_Toc130932171"/>
      <w:r>
        <w:lastRenderedPageBreak/>
        <w:t>Table of Contents</w:t>
      </w:r>
      <w:bookmarkEnd w:id="0"/>
      <w:bookmarkEnd w:id="1"/>
    </w:p>
    <w:p w14:paraId="24AA800C" w14:textId="3AA956ED" w:rsidR="003C1201" w:rsidRDefault="003C1201" w:rsidP="006A49EB">
      <w:pPr>
        <w:pStyle w:val="af7"/>
      </w:pPr>
    </w:p>
    <w:sdt>
      <w:sdtPr>
        <w:rPr>
          <w:rFonts w:ascii="Cambria" w:eastAsia="Cambria" w:hAnsi="Cambria" w:cs="Cambria"/>
          <w:color w:val="auto"/>
          <w:sz w:val="24"/>
          <w:szCs w:val="24"/>
          <w:lang w:val="en-US"/>
        </w:rPr>
        <w:id w:val="880519925"/>
        <w:docPartObj>
          <w:docPartGallery w:val="Table of Contents"/>
          <w:docPartUnique/>
        </w:docPartObj>
      </w:sdtPr>
      <w:sdtEndPr>
        <w:rPr>
          <w:b/>
          <w:bCs/>
        </w:rPr>
      </w:sdtEndPr>
      <w:sdtContent>
        <w:p w14:paraId="63AFF7B9" w14:textId="26D10DC4" w:rsidR="006A49EB" w:rsidRDefault="006A49EB">
          <w:pPr>
            <w:pStyle w:val="af7"/>
          </w:pPr>
        </w:p>
        <w:p w14:paraId="0F816FD5" w14:textId="6EFB851D" w:rsidR="006A49EB" w:rsidRDefault="006A49EB">
          <w:pPr>
            <w:pStyle w:val="10"/>
            <w:tabs>
              <w:tab w:val="right" w:leader="dot" w:pos="9629"/>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130932171" w:history="1">
            <w:r w:rsidRPr="0019556A">
              <w:rPr>
                <w:rStyle w:val="af8"/>
                <w:noProof/>
              </w:rPr>
              <w:t>Table of Contents</w:t>
            </w:r>
            <w:r>
              <w:rPr>
                <w:noProof/>
                <w:webHidden/>
              </w:rPr>
              <w:tab/>
            </w:r>
            <w:r>
              <w:rPr>
                <w:noProof/>
                <w:webHidden/>
              </w:rPr>
              <w:fldChar w:fldCharType="begin"/>
            </w:r>
            <w:r>
              <w:rPr>
                <w:noProof/>
                <w:webHidden/>
              </w:rPr>
              <w:instrText xml:space="preserve"> PAGEREF _Toc130932171 \h </w:instrText>
            </w:r>
            <w:r>
              <w:rPr>
                <w:noProof/>
                <w:webHidden/>
              </w:rPr>
            </w:r>
            <w:r>
              <w:rPr>
                <w:noProof/>
                <w:webHidden/>
              </w:rPr>
              <w:fldChar w:fldCharType="separate"/>
            </w:r>
            <w:r>
              <w:rPr>
                <w:noProof/>
                <w:webHidden/>
              </w:rPr>
              <w:t>2</w:t>
            </w:r>
            <w:r>
              <w:rPr>
                <w:noProof/>
                <w:webHidden/>
              </w:rPr>
              <w:fldChar w:fldCharType="end"/>
            </w:r>
          </w:hyperlink>
        </w:p>
        <w:p w14:paraId="73AC02B6" w14:textId="5A6C20EB" w:rsidR="006A49EB" w:rsidRDefault="00000000">
          <w:pPr>
            <w:pStyle w:val="10"/>
            <w:tabs>
              <w:tab w:val="left" w:pos="480"/>
              <w:tab w:val="right" w:leader="dot" w:pos="9629"/>
            </w:tabs>
            <w:rPr>
              <w:rFonts w:asciiTheme="minorHAnsi" w:eastAsiaTheme="minorEastAsia" w:hAnsiTheme="minorHAnsi" w:cstheme="minorBidi"/>
              <w:noProof/>
              <w:sz w:val="22"/>
              <w:szCs w:val="22"/>
              <w:lang w:val="ru-RU"/>
            </w:rPr>
          </w:pPr>
          <w:hyperlink w:anchor="_Toc130932172" w:history="1">
            <w:r w:rsidR="006A49EB" w:rsidRPr="0019556A">
              <w:rPr>
                <w:rStyle w:val="af8"/>
                <w:noProof/>
              </w:rPr>
              <w:t>1.</w:t>
            </w:r>
            <w:r w:rsidR="006A49EB">
              <w:rPr>
                <w:rFonts w:asciiTheme="minorHAnsi" w:eastAsiaTheme="minorEastAsia" w:hAnsiTheme="minorHAnsi" w:cstheme="minorBidi"/>
                <w:noProof/>
                <w:sz w:val="22"/>
                <w:szCs w:val="22"/>
                <w:lang w:val="ru-RU"/>
              </w:rPr>
              <w:tab/>
            </w:r>
            <w:r w:rsidR="006A49EB" w:rsidRPr="0019556A">
              <w:rPr>
                <w:rStyle w:val="af8"/>
                <w:noProof/>
              </w:rPr>
              <w:t>Introduction</w:t>
            </w:r>
            <w:r w:rsidR="006A49EB">
              <w:rPr>
                <w:noProof/>
                <w:webHidden/>
              </w:rPr>
              <w:tab/>
            </w:r>
            <w:r w:rsidR="006A49EB">
              <w:rPr>
                <w:noProof/>
                <w:webHidden/>
              </w:rPr>
              <w:fldChar w:fldCharType="begin"/>
            </w:r>
            <w:r w:rsidR="006A49EB">
              <w:rPr>
                <w:noProof/>
                <w:webHidden/>
              </w:rPr>
              <w:instrText xml:space="preserve"> PAGEREF _Toc130932172 \h </w:instrText>
            </w:r>
            <w:r w:rsidR="006A49EB">
              <w:rPr>
                <w:noProof/>
                <w:webHidden/>
              </w:rPr>
            </w:r>
            <w:r w:rsidR="006A49EB">
              <w:rPr>
                <w:noProof/>
                <w:webHidden/>
              </w:rPr>
              <w:fldChar w:fldCharType="separate"/>
            </w:r>
            <w:r w:rsidR="006A49EB">
              <w:rPr>
                <w:noProof/>
                <w:webHidden/>
              </w:rPr>
              <w:t>2</w:t>
            </w:r>
            <w:r w:rsidR="006A49EB">
              <w:rPr>
                <w:noProof/>
                <w:webHidden/>
              </w:rPr>
              <w:fldChar w:fldCharType="end"/>
            </w:r>
          </w:hyperlink>
        </w:p>
        <w:p w14:paraId="28F0F322" w14:textId="16202EDE" w:rsidR="006A49EB" w:rsidRDefault="00000000">
          <w:pPr>
            <w:pStyle w:val="20"/>
            <w:tabs>
              <w:tab w:val="right" w:leader="dot" w:pos="9629"/>
            </w:tabs>
            <w:rPr>
              <w:rFonts w:asciiTheme="minorHAnsi" w:eastAsiaTheme="minorEastAsia" w:hAnsiTheme="minorHAnsi" w:cstheme="minorBidi"/>
              <w:noProof/>
              <w:sz w:val="22"/>
              <w:szCs w:val="22"/>
              <w:lang w:val="ru-RU"/>
            </w:rPr>
          </w:pPr>
          <w:hyperlink w:anchor="_Toc130932173" w:history="1">
            <w:r w:rsidR="006A49EB" w:rsidRPr="0019556A">
              <w:rPr>
                <w:rStyle w:val="af8"/>
                <w:noProof/>
              </w:rPr>
              <w:t>Definitions</w:t>
            </w:r>
            <w:r w:rsidR="006A49EB">
              <w:rPr>
                <w:noProof/>
                <w:webHidden/>
              </w:rPr>
              <w:tab/>
            </w:r>
            <w:r w:rsidR="006A49EB">
              <w:rPr>
                <w:noProof/>
                <w:webHidden/>
              </w:rPr>
              <w:fldChar w:fldCharType="begin"/>
            </w:r>
            <w:r w:rsidR="006A49EB">
              <w:rPr>
                <w:noProof/>
                <w:webHidden/>
              </w:rPr>
              <w:instrText xml:space="preserve"> PAGEREF _Toc130932173 \h </w:instrText>
            </w:r>
            <w:r w:rsidR="006A49EB">
              <w:rPr>
                <w:noProof/>
                <w:webHidden/>
              </w:rPr>
            </w:r>
            <w:r w:rsidR="006A49EB">
              <w:rPr>
                <w:noProof/>
                <w:webHidden/>
              </w:rPr>
              <w:fldChar w:fldCharType="separate"/>
            </w:r>
            <w:r w:rsidR="006A49EB">
              <w:rPr>
                <w:noProof/>
                <w:webHidden/>
              </w:rPr>
              <w:t>2</w:t>
            </w:r>
            <w:r w:rsidR="006A49EB">
              <w:rPr>
                <w:noProof/>
                <w:webHidden/>
              </w:rPr>
              <w:fldChar w:fldCharType="end"/>
            </w:r>
          </w:hyperlink>
        </w:p>
        <w:p w14:paraId="3EAC324C" w14:textId="1410FB5A" w:rsidR="006A49EB" w:rsidRDefault="00000000">
          <w:pPr>
            <w:pStyle w:val="10"/>
            <w:tabs>
              <w:tab w:val="right" w:leader="dot" w:pos="9629"/>
            </w:tabs>
            <w:rPr>
              <w:rFonts w:asciiTheme="minorHAnsi" w:eastAsiaTheme="minorEastAsia" w:hAnsiTheme="minorHAnsi" w:cstheme="minorBidi"/>
              <w:noProof/>
              <w:sz w:val="22"/>
              <w:szCs w:val="22"/>
              <w:lang w:val="ru-RU"/>
            </w:rPr>
          </w:pPr>
          <w:hyperlink w:anchor="_Toc130932174" w:history="1">
            <w:r w:rsidR="006A49EB" w:rsidRPr="0019556A">
              <w:rPr>
                <w:rStyle w:val="af8"/>
                <w:noProof/>
              </w:rPr>
              <w:t>Requirements Definition</w:t>
            </w:r>
            <w:r w:rsidR="006A49EB">
              <w:rPr>
                <w:noProof/>
                <w:webHidden/>
              </w:rPr>
              <w:tab/>
            </w:r>
            <w:r w:rsidR="006A49EB">
              <w:rPr>
                <w:noProof/>
                <w:webHidden/>
              </w:rPr>
              <w:fldChar w:fldCharType="begin"/>
            </w:r>
            <w:r w:rsidR="006A49EB">
              <w:rPr>
                <w:noProof/>
                <w:webHidden/>
              </w:rPr>
              <w:instrText xml:space="preserve"> PAGEREF _Toc130932174 \h </w:instrText>
            </w:r>
            <w:r w:rsidR="006A49EB">
              <w:rPr>
                <w:noProof/>
                <w:webHidden/>
              </w:rPr>
            </w:r>
            <w:r w:rsidR="006A49EB">
              <w:rPr>
                <w:noProof/>
                <w:webHidden/>
              </w:rPr>
              <w:fldChar w:fldCharType="separate"/>
            </w:r>
            <w:r w:rsidR="006A49EB">
              <w:rPr>
                <w:noProof/>
                <w:webHidden/>
              </w:rPr>
              <w:t>3</w:t>
            </w:r>
            <w:r w:rsidR="006A49EB">
              <w:rPr>
                <w:noProof/>
                <w:webHidden/>
              </w:rPr>
              <w:fldChar w:fldCharType="end"/>
            </w:r>
          </w:hyperlink>
        </w:p>
        <w:p w14:paraId="6F126A5E" w14:textId="21D5B0F8" w:rsidR="006A49EB" w:rsidRDefault="00000000">
          <w:pPr>
            <w:pStyle w:val="20"/>
            <w:tabs>
              <w:tab w:val="right" w:leader="dot" w:pos="9629"/>
            </w:tabs>
            <w:rPr>
              <w:rFonts w:asciiTheme="minorHAnsi" w:eastAsiaTheme="minorEastAsia" w:hAnsiTheme="minorHAnsi" w:cstheme="minorBidi"/>
              <w:noProof/>
              <w:sz w:val="22"/>
              <w:szCs w:val="22"/>
              <w:lang w:val="ru-RU"/>
            </w:rPr>
          </w:pPr>
          <w:hyperlink w:anchor="_Toc130932175" w:history="1">
            <w:r w:rsidR="006A49EB" w:rsidRPr="0019556A">
              <w:rPr>
                <w:rStyle w:val="af8"/>
                <w:noProof/>
              </w:rPr>
              <w:t>Functional Requirements</w:t>
            </w:r>
            <w:r w:rsidR="006A49EB">
              <w:rPr>
                <w:noProof/>
                <w:webHidden/>
              </w:rPr>
              <w:tab/>
            </w:r>
            <w:r w:rsidR="006A49EB">
              <w:rPr>
                <w:noProof/>
                <w:webHidden/>
              </w:rPr>
              <w:fldChar w:fldCharType="begin"/>
            </w:r>
            <w:r w:rsidR="006A49EB">
              <w:rPr>
                <w:noProof/>
                <w:webHidden/>
              </w:rPr>
              <w:instrText xml:space="preserve"> PAGEREF _Toc130932175 \h </w:instrText>
            </w:r>
            <w:r w:rsidR="006A49EB">
              <w:rPr>
                <w:noProof/>
                <w:webHidden/>
              </w:rPr>
            </w:r>
            <w:r w:rsidR="006A49EB">
              <w:rPr>
                <w:noProof/>
                <w:webHidden/>
              </w:rPr>
              <w:fldChar w:fldCharType="separate"/>
            </w:r>
            <w:r w:rsidR="006A49EB">
              <w:rPr>
                <w:noProof/>
                <w:webHidden/>
              </w:rPr>
              <w:t>5</w:t>
            </w:r>
            <w:r w:rsidR="006A49EB">
              <w:rPr>
                <w:noProof/>
                <w:webHidden/>
              </w:rPr>
              <w:fldChar w:fldCharType="end"/>
            </w:r>
          </w:hyperlink>
        </w:p>
        <w:p w14:paraId="30879368" w14:textId="587C1235" w:rsidR="006A49EB" w:rsidRDefault="00000000">
          <w:pPr>
            <w:pStyle w:val="20"/>
            <w:tabs>
              <w:tab w:val="right" w:leader="dot" w:pos="9629"/>
            </w:tabs>
            <w:rPr>
              <w:rFonts w:asciiTheme="minorHAnsi" w:eastAsiaTheme="minorEastAsia" w:hAnsiTheme="minorHAnsi" w:cstheme="minorBidi"/>
              <w:noProof/>
              <w:sz w:val="22"/>
              <w:szCs w:val="22"/>
              <w:lang w:val="ru-RU"/>
            </w:rPr>
          </w:pPr>
          <w:hyperlink w:anchor="_Toc130932176" w:history="1">
            <w:r w:rsidR="006A49EB" w:rsidRPr="0019556A">
              <w:rPr>
                <w:rStyle w:val="af8"/>
                <w:noProof/>
              </w:rPr>
              <w:t>Nonfunctional Requirements</w:t>
            </w:r>
            <w:r w:rsidR="006A49EB">
              <w:rPr>
                <w:noProof/>
                <w:webHidden/>
              </w:rPr>
              <w:tab/>
            </w:r>
            <w:r w:rsidR="006A49EB">
              <w:rPr>
                <w:noProof/>
                <w:webHidden/>
              </w:rPr>
              <w:fldChar w:fldCharType="begin"/>
            </w:r>
            <w:r w:rsidR="006A49EB">
              <w:rPr>
                <w:noProof/>
                <w:webHidden/>
              </w:rPr>
              <w:instrText xml:space="preserve"> PAGEREF _Toc130932176 \h </w:instrText>
            </w:r>
            <w:r w:rsidR="006A49EB">
              <w:rPr>
                <w:noProof/>
                <w:webHidden/>
              </w:rPr>
            </w:r>
            <w:r w:rsidR="006A49EB">
              <w:rPr>
                <w:noProof/>
                <w:webHidden/>
              </w:rPr>
              <w:fldChar w:fldCharType="separate"/>
            </w:r>
            <w:r w:rsidR="006A49EB">
              <w:rPr>
                <w:noProof/>
                <w:webHidden/>
              </w:rPr>
              <w:t>6</w:t>
            </w:r>
            <w:r w:rsidR="006A49EB">
              <w:rPr>
                <w:noProof/>
                <w:webHidden/>
              </w:rPr>
              <w:fldChar w:fldCharType="end"/>
            </w:r>
          </w:hyperlink>
        </w:p>
        <w:p w14:paraId="5C2ECEFA" w14:textId="15F6421C" w:rsidR="006A49EB" w:rsidRDefault="00000000">
          <w:pPr>
            <w:pStyle w:val="20"/>
            <w:tabs>
              <w:tab w:val="right" w:leader="dot" w:pos="9629"/>
            </w:tabs>
            <w:rPr>
              <w:rFonts w:asciiTheme="minorHAnsi" w:eastAsiaTheme="minorEastAsia" w:hAnsiTheme="minorHAnsi" w:cstheme="minorBidi"/>
              <w:noProof/>
              <w:sz w:val="22"/>
              <w:szCs w:val="22"/>
              <w:lang w:val="ru-RU"/>
            </w:rPr>
          </w:pPr>
          <w:hyperlink w:anchor="_Toc130932177" w:history="1">
            <w:r w:rsidR="006A49EB" w:rsidRPr="0019556A">
              <w:rPr>
                <w:rStyle w:val="af8"/>
                <w:noProof/>
              </w:rPr>
              <w:t>Design Constraints</w:t>
            </w:r>
            <w:r w:rsidR="006A49EB">
              <w:rPr>
                <w:noProof/>
                <w:webHidden/>
              </w:rPr>
              <w:tab/>
            </w:r>
            <w:r w:rsidR="006A49EB">
              <w:rPr>
                <w:noProof/>
                <w:webHidden/>
              </w:rPr>
              <w:fldChar w:fldCharType="begin"/>
            </w:r>
            <w:r w:rsidR="006A49EB">
              <w:rPr>
                <w:noProof/>
                <w:webHidden/>
              </w:rPr>
              <w:instrText xml:space="preserve"> PAGEREF _Toc130932177 \h </w:instrText>
            </w:r>
            <w:r w:rsidR="006A49EB">
              <w:rPr>
                <w:noProof/>
                <w:webHidden/>
              </w:rPr>
            </w:r>
            <w:r w:rsidR="006A49EB">
              <w:rPr>
                <w:noProof/>
                <w:webHidden/>
              </w:rPr>
              <w:fldChar w:fldCharType="separate"/>
            </w:r>
            <w:r w:rsidR="006A49EB">
              <w:rPr>
                <w:noProof/>
                <w:webHidden/>
              </w:rPr>
              <w:t>6</w:t>
            </w:r>
            <w:r w:rsidR="006A49EB">
              <w:rPr>
                <w:noProof/>
                <w:webHidden/>
              </w:rPr>
              <w:fldChar w:fldCharType="end"/>
            </w:r>
          </w:hyperlink>
        </w:p>
        <w:p w14:paraId="0AC730A1" w14:textId="5F6D421F" w:rsidR="006A49EB" w:rsidRDefault="00000000">
          <w:pPr>
            <w:pStyle w:val="10"/>
            <w:tabs>
              <w:tab w:val="left" w:pos="480"/>
              <w:tab w:val="right" w:leader="dot" w:pos="9629"/>
            </w:tabs>
            <w:rPr>
              <w:rFonts w:asciiTheme="minorHAnsi" w:eastAsiaTheme="minorEastAsia" w:hAnsiTheme="minorHAnsi" w:cstheme="minorBidi"/>
              <w:noProof/>
              <w:sz w:val="22"/>
              <w:szCs w:val="22"/>
              <w:lang w:val="ru-RU"/>
            </w:rPr>
          </w:pPr>
          <w:hyperlink w:anchor="_Toc130932178" w:history="1">
            <w:r w:rsidR="006A49EB" w:rsidRPr="0019556A">
              <w:rPr>
                <w:rStyle w:val="af8"/>
                <w:noProof/>
              </w:rPr>
              <w:t>2.</w:t>
            </w:r>
            <w:r w:rsidR="006A49EB">
              <w:rPr>
                <w:rFonts w:asciiTheme="minorHAnsi" w:eastAsiaTheme="minorEastAsia" w:hAnsiTheme="minorHAnsi" w:cstheme="minorBidi"/>
                <w:noProof/>
                <w:sz w:val="22"/>
                <w:szCs w:val="22"/>
                <w:lang w:val="ru-RU"/>
              </w:rPr>
              <w:tab/>
            </w:r>
            <w:r w:rsidR="006A49EB" w:rsidRPr="0019556A">
              <w:rPr>
                <w:rStyle w:val="af8"/>
                <w:noProof/>
              </w:rPr>
              <w:t>Use Case Analysis</w:t>
            </w:r>
            <w:r w:rsidR="006A49EB">
              <w:rPr>
                <w:noProof/>
                <w:webHidden/>
              </w:rPr>
              <w:tab/>
            </w:r>
            <w:r w:rsidR="006A49EB">
              <w:rPr>
                <w:noProof/>
                <w:webHidden/>
              </w:rPr>
              <w:fldChar w:fldCharType="begin"/>
            </w:r>
            <w:r w:rsidR="006A49EB">
              <w:rPr>
                <w:noProof/>
                <w:webHidden/>
              </w:rPr>
              <w:instrText xml:space="preserve"> PAGEREF _Toc130932178 \h </w:instrText>
            </w:r>
            <w:r w:rsidR="006A49EB">
              <w:rPr>
                <w:noProof/>
                <w:webHidden/>
              </w:rPr>
            </w:r>
            <w:r w:rsidR="006A49EB">
              <w:rPr>
                <w:noProof/>
                <w:webHidden/>
              </w:rPr>
              <w:fldChar w:fldCharType="separate"/>
            </w:r>
            <w:r w:rsidR="006A49EB">
              <w:rPr>
                <w:noProof/>
                <w:webHidden/>
              </w:rPr>
              <w:t>7</w:t>
            </w:r>
            <w:r w:rsidR="006A49EB">
              <w:rPr>
                <w:noProof/>
                <w:webHidden/>
              </w:rPr>
              <w:fldChar w:fldCharType="end"/>
            </w:r>
          </w:hyperlink>
        </w:p>
        <w:p w14:paraId="16A141DE" w14:textId="36D7B4DC" w:rsidR="006A49EB" w:rsidRDefault="00000000">
          <w:pPr>
            <w:pStyle w:val="20"/>
            <w:tabs>
              <w:tab w:val="right" w:leader="dot" w:pos="9629"/>
            </w:tabs>
            <w:rPr>
              <w:rFonts w:asciiTheme="minorHAnsi" w:eastAsiaTheme="minorEastAsia" w:hAnsiTheme="minorHAnsi" w:cstheme="minorBidi"/>
              <w:noProof/>
              <w:sz w:val="22"/>
              <w:szCs w:val="22"/>
              <w:lang w:val="ru-RU"/>
            </w:rPr>
          </w:pPr>
          <w:hyperlink w:anchor="_Toc130932179" w:history="1">
            <w:r w:rsidR="006A49EB" w:rsidRPr="0019556A">
              <w:rPr>
                <w:rStyle w:val="af8"/>
                <w:noProof/>
              </w:rPr>
              <w:t>External Actor Descriptions</w:t>
            </w:r>
            <w:r w:rsidR="006A49EB">
              <w:rPr>
                <w:noProof/>
                <w:webHidden/>
              </w:rPr>
              <w:tab/>
            </w:r>
            <w:r w:rsidR="006A49EB">
              <w:rPr>
                <w:noProof/>
                <w:webHidden/>
              </w:rPr>
              <w:fldChar w:fldCharType="begin"/>
            </w:r>
            <w:r w:rsidR="006A49EB">
              <w:rPr>
                <w:noProof/>
                <w:webHidden/>
              </w:rPr>
              <w:instrText xml:space="preserve"> PAGEREF _Toc130932179 \h </w:instrText>
            </w:r>
            <w:r w:rsidR="006A49EB">
              <w:rPr>
                <w:noProof/>
                <w:webHidden/>
              </w:rPr>
            </w:r>
            <w:r w:rsidR="006A49EB">
              <w:rPr>
                <w:noProof/>
                <w:webHidden/>
              </w:rPr>
              <w:fldChar w:fldCharType="separate"/>
            </w:r>
            <w:r w:rsidR="006A49EB">
              <w:rPr>
                <w:noProof/>
                <w:webHidden/>
              </w:rPr>
              <w:t>8</w:t>
            </w:r>
            <w:r w:rsidR="006A49EB">
              <w:rPr>
                <w:noProof/>
                <w:webHidden/>
              </w:rPr>
              <w:fldChar w:fldCharType="end"/>
            </w:r>
          </w:hyperlink>
        </w:p>
        <w:p w14:paraId="4368B006" w14:textId="292D1F30" w:rsidR="006A49EB" w:rsidRDefault="00000000">
          <w:pPr>
            <w:pStyle w:val="20"/>
            <w:tabs>
              <w:tab w:val="right" w:leader="dot" w:pos="9629"/>
            </w:tabs>
            <w:rPr>
              <w:rFonts w:asciiTheme="minorHAnsi" w:eastAsiaTheme="minorEastAsia" w:hAnsiTheme="minorHAnsi" w:cstheme="minorBidi"/>
              <w:noProof/>
              <w:sz w:val="22"/>
              <w:szCs w:val="22"/>
              <w:lang w:val="ru-RU"/>
            </w:rPr>
          </w:pPr>
          <w:hyperlink w:anchor="_Toc130932180" w:history="1">
            <w:r w:rsidR="006A49EB" w:rsidRPr="0019556A">
              <w:rPr>
                <w:rStyle w:val="af8"/>
                <w:noProof/>
              </w:rPr>
              <w:t>User Story Descriptions</w:t>
            </w:r>
            <w:r w:rsidR="006A49EB">
              <w:rPr>
                <w:noProof/>
                <w:webHidden/>
              </w:rPr>
              <w:tab/>
            </w:r>
            <w:r w:rsidR="006A49EB">
              <w:rPr>
                <w:noProof/>
                <w:webHidden/>
              </w:rPr>
              <w:fldChar w:fldCharType="begin"/>
            </w:r>
            <w:r w:rsidR="006A49EB">
              <w:rPr>
                <w:noProof/>
                <w:webHidden/>
              </w:rPr>
              <w:instrText xml:space="preserve"> PAGEREF _Toc130932180 \h </w:instrText>
            </w:r>
            <w:r w:rsidR="006A49EB">
              <w:rPr>
                <w:noProof/>
                <w:webHidden/>
              </w:rPr>
            </w:r>
            <w:r w:rsidR="006A49EB">
              <w:rPr>
                <w:noProof/>
                <w:webHidden/>
              </w:rPr>
              <w:fldChar w:fldCharType="separate"/>
            </w:r>
            <w:r w:rsidR="006A49EB">
              <w:rPr>
                <w:noProof/>
                <w:webHidden/>
              </w:rPr>
              <w:t>8</w:t>
            </w:r>
            <w:r w:rsidR="006A49EB">
              <w:rPr>
                <w:noProof/>
                <w:webHidden/>
              </w:rPr>
              <w:fldChar w:fldCharType="end"/>
            </w:r>
          </w:hyperlink>
        </w:p>
        <w:p w14:paraId="2235AFDF" w14:textId="7A698295"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81" w:history="1">
            <w:r w:rsidR="006A49EB" w:rsidRPr="0019556A">
              <w:rPr>
                <w:rStyle w:val="af8"/>
                <w:noProof/>
              </w:rPr>
              <w:t>Use Case Diagram</w:t>
            </w:r>
            <w:r w:rsidR="006A49EB">
              <w:rPr>
                <w:noProof/>
                <w:webHidden/>
              </w:rPr>
              <w:tab/>
            </w:r>
            <w:r w:rsidR="006A49EB">
              <w:rPr>
                <w:noProof/>
                <w:webHidden/>
              </w:rPr>
              <w:fldChar w:fldCharType="begin"/>
            </w:r>
            <w:r w:rsidR="006A49EB">
              <w:rPr>
                <w:noProof/>
                <w:webHidden/>
              </w:rPr>
              <w:instrText xml:space="preserve"> PAGEREF _Toc130932181 \h </w:instrText>
            </w:r>
            <w:r w:rsidR="006A49EB">
              <w:rPr>
                <w:noProof/>
                <w:webHidden/>
              </w:rPr>
            </w:r>
            <w:r w:rsidR="006A49EB">
              <w:rPr>
                <w:noProof/>
                <w:webHidden/>
              </w:rPr>
              <w:fldChar w:fldCharType="separate"/>
            </w:r>
            <w:r w:rsidR="006A49EB">
              <w:rPr>
                <w:noProof/>
                <w:webHidden/>
              </w:rPr>
              <w:t>10</w:t>
            </w:r>
            <w:r w:rsidR="006A49EB">
              <w:rPr>
                <w:noProof/>
                <w:webHidden/>
              </w:rPr>
              <w:fldChar w:fldCharType="end"/>
            </w:r>
          </w:hyperlink>
        </w:p>
        <w:p w14:paraId="00A8C1C0" w14:textId="7150E225" w:rsidR="006A49EB" w:rsidRDefault="00000000">
          <w:pPr>
            <w:pStyle w:val="20"/>
            <w:tabs>
              <w:tab w:val="right" w:leader="dot" w:pos="9629"/>
            </w:tabs>
            <w:rPr>
              <w:rFonts w:asciiTheme="minorHAnsi" w:eastAsiaTheme="minorEastAsia" w:hAnsiTheme="minorHAnsi" w:cstheme="minorBidi"/>
              <w:noProof/>
              <w:sz w:val="22"/>
              <w:szCs w:val="22"/>
              <w:lang w:val="ru-RU"/>
            </w:rPr>
          </w:pPr>
          <w:hyperlink w:anchor="_Toc130932182" w:history="1">
            <w:r w:rsidR="006A49EB" w:rsidRPr="0019556A">
              <w:rPr>
                <w:rStyle w:val="af8"/>
                <w:noProof/>
              </w:rPr>
              <w:t>Use Case Description</w:t>
            </w:r>
            <w:r w:rsidR="006A49EB">
              <w:rPr>
                <w:noProof/>
                <w:webHidden/>
              </w:rPr>
              <w:tab/>
            </w:r>
            <w:r w:rsidR="006A49EB">
              <w:rPr>
                <w:noProof/>
                <w:webHidden/>
              </w:rPr>
              <w:fldChar w:fldCharType="begin"/>
            </w:r>
            <w:r w:rsidR="006A49EB">
              <w:rPr>
                <w:noProof/>
                <w:webHidden/>
              </w:rPr>
              <w:instrText xml:space="preserve"> PAGEREF _Toc130932182 \h </w:instrText>
            </w:r>
            <w:r w:rsidR="006A49EB">
              <w:rPr>
                <w:noProof/>
                <w:webHidden/>
              </w:rPr>
            </w:r>
            <w:r w:rsidR="006A49EB">
              <w:rPr>
                <w:noProof/>
                <w:webHidden/>
              </w:rPr>
              <w:fldChar w:fldCharType="separate"/>
            </w:r>
            <w:r w:rsidR="006A49EB">
              <w:rPr>
                <w:noProof/>
                <w:webHidden/>
              </w:rPr>
              <w:t>10</w:t>
            </w:r>
            <w:r w:rsidR="006A49EB">
              <w:rPr>
                <w:noProof/>
                <w:webHidden/>
              </w:rPr>
              <w:fldChar w:fldCharType="end"/>
            </w:r>
          </w:hyperlink>
        </w:p>
        <w:p w14:paraId="651D9E04" w14:textId="1DCBDA44"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83" w:history="1">
            <w:r w:rsidR="006A49EB" w:rsidRPr="0019556A">
              <w:rPr>
                <w:rStyle w:val="af8"/>
                <w:noProof/>
              </w:rPr>
              <w:t>Use Case 1</w:t>
            </w:r>
            <w:r w:rsidR="006A49EB">
              <w:rPr>
                <w:noProof/>
                <w:webHidden/>
              </w:rPr>
              <w:tab/>
            </w:r>
            <w:r w:rsidR="006A49EB">
              <w:rPr>
                <w:noProof/>
                <w:webHidden/>
              </w:rPr>
              <w:fldChar w:fldCharType="begin"/>
            </w:r>
            <w:r w:rsidR="006A49EB">
              <w:rPr>
                <w:noProof/>
                <w:webHidden/>
              </w:rPr>
              <w:instrText xml:space="preserve"> PAGEREF _Toc130932183 \h </w:instrText>
            </w:r>
            <w:r w:rsidR="006A49EB">
              <w:rPr>
                <w:noProof/>
                <w:webHidden/>
              </w:rPr>
            </w:r>
            <w:r w:rsidR="006A49EB">
              <w:rPr>
                <w:noProof/>
                <w:webHidden/>
              </w:rPr>
              <w:fldChar w:fldCharType="separate"/>
            </w:r>
            <w:r w:rsidR="006A49EB">
              <w:rPr>
                <w:noProof/>
                <w:webHidden/>
              </w:rPr>
              <w:t>10</w:t>
            </w:r>
            <w:r w:rsidR="006A49EB">
              <w:rPr>
                <w:noProof/>
                <w:webHidden/>
              </w:rPr>
              <w:fldChar w:fldCharType="end"/>
            </w:r>
          </w:hyperlink>
        </w:p>
        <w:p w14:paraId="3C43F34B" w14:textId="7D309DCF"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84" w:history="1">
            <w:r w:rsidR="006A49EB" w:rsidRPr="0019556A">
              <w:rPr>
                <w:rStyle w:val="af8"/>
                <w:noProof/>
              </w:rPr>
              <w:t>Use Case 2</w:t>
            </w:r>
            <w:r w:rsidR="006A49EB">
              <w:rPr>
                <w:noProof/>
                <w:webHidden/>
              </w:rPr>
              <w:tab/>
            </w:r>
            <w:r w:rsidR="006A49EB">
              <w:rPr>
                <w:noProof/>
                <w:webHidden/>
              </w:rPr>
              <w:fldChar w:fldCharType="begin"/>
            </w:r>
            <w:r w:rsidR="006A49EB">
              <w:rPr>
                <w:noProof/>
                <w:webHidden/>
              </w:rPr>
              <w:instrText xml:space="preserve"> PAGEREF _Toc130932184 \h </w:instrText>
            </w:r>
            <w:r w:rsidR="006A49EB">
              <w:rPr>
                <w:noProof/>
                <w:webHidden/>
              </w:rPr>
            </w:r>
            <w:r w:rsidR="006A49EB">
              <w:rPr>
                <w:noProof/>
                <w:webHidden/>
              </w:rPr>
              <w:fldChar w:fldCharType="separate"/>
            </w:r>
            <w:r w:rsidR="006A49EB">
              <w:rPr>
                <w:noProof/>
                <w:webHidden/>
              </w:rPr>
              <w:t>11</w:t>
            </w:r>
            <w:r w:rsidR="006A49EB">
              <w:rPr>
                <w:noProof/>
                <w:webHidden/>
              </w:rPr>
              <w:fldChar w:fldCharType="end"/>
            </w:r>
          </w:hyperlink>
        </w:p>
        <w:p w14:paraId="15D96282" w14:textId="471AADC2"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85" w:history="1">
            <w:r w:rsidR="006A49EB" w:rsidRPr="0019556A">
              <w:rPr>
                <w:rStyle w:val="af8"/>
                <w:noProof/>
              </w:rPr>
              <w:t>Use Case 3</w:t>
            </w:r>
            <w:r w:rsidR="006A49EB">
              <w:rPr>
                <w:noProof/>
                <w:webHidden/>
              </w:rPr>
              <w:tab/>
            </w:r>
            <w:r w:rsidR="006A49EB">
              <w:rPr>
                <w:noProof/>
                <w:webHidden/>
              </w:rPr>
              <w:fldChar w:fldCharType="begin"/>
            </w:r>
            <w:r w:rsidR="006A49EB">
              <w:rPr>
                <w:noProof/>
                <w:webHidden/>
              </w:rPr>
              <w:instrText xml:space="preserve"> PAGEREF _Toc130932185 \h </w:instrText>
            </w:r>
            <w:r w:rsidR="006A49EB">
              <w:rPr>
                <w:noProof/>
                <w:webHidden/>
              </w:rPr>
            </w:r>
            <w:r w:rsidR="006A49EB">
              <w:rPr>
                <w:noProof/>
                <w:webHidden/>
              </w:rPr>
              <w:fldChar w:fldCharType="separate"/>
            </w:r>
            <w:r w:rsidR="006A49EB">
              <w:rPr>
                <w:noProof/>
                <w:webHidden/>
              </w:rPr>
              <w:t>12</w:t>
            </w:r>
            <w:r w:rsidR="006A49EB">
              <w:rPr>
                <w:noProof/>
                <w:webHidden/>
              </w:rPr>
              <w:fldChar w:fldCharType="end"/>
            </w:r>
          </w:hyperlink>
        </w:p>
        <w:p w14:paraId="4FA4DC08" w14:textId="4EDCD47E"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86" w:history="1">
            <w:r w:rsidR="006A49EB" w:rsidRPr="0019556A">
              <w:rPr>
                <w:rStyle w:val="af8"/>
                <w:noProof/>
              </w:rPr>
              <w:t>Use Case 4</w:t>
            </w:r>
            <w:r w:rsidR="006A49EB">
              <w:rPr>
                <w:noProof/>
                <w:webHidden/>
              </w:rPr>
              <w:tab/>
            </w:r>
            <w:r w:rsidR="006A49EB">
              <w:rPr>
                <w:noProof/>
                <w:webHidden/>
              </w:rPr>
              <w:fldChar w:fldCharType="begin"/>
            </w:r>
            <w:r w:rsidR="006A49EB">
              <w:rPr>
                <w:noProof/>
                <w:webHidden/>
              </w:rPr>
              <w:instrText xml:space="preserve"> PAGEREF _Toc130932186 \h </w:instrText>
            </w:r>
            <w:r w:rsidR="006A49EB">
              <w:rPr>
                <w:noProof/>
                <w:webHidden/>
              </w:rPr>
            </w:r>
            <w:r w:rsidR="006A49EB">
              <w:rPr>
                <w:noProof/>
                <w:webHidden/>
              </w:rPr>
              <w:fldChar w:fldCharType="separate"/>
            </w:r>
            <w:r w:rsidR="006A49EB">
              <w:rPr>
                <w:noProof/>
                <w:webHidden/>
              </w:rPr>
              <w:t>13</w:t>
            </w:r>
            <w:r w:rsidR="006A49EB">
              <w:rPr>
                <w:noProof/>
                <w:webHidden/>
              </w:rPr>
              <w:fldChar w:fldCharType="end"/>
            </w:r>
          </w:hyperlink>
        </w:p>
        <w:p w14:paraId="029A11B3" w14:textId="2CDDE943"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87" w:history="1">
            <w:r w:rsidR="006A49EB" w:rsidRPr="0019556A">
              <w:rPr>
                <w:rStyle w:val="af8"/>
                <w:noProof/>
              </w:rPr>
              <w:t>Use Case 5</w:t>
            </w:r>
            <w:r w:rsidR="006A49EB">
              <w:rPr>
                <w:noProof/>
                <w:webHidden/>
              </w:rPr>
              <w:tab/>
            </w:r>
            <w:r w:rsidR="006A49EB">
              <w:rPr>
                <w:noProof/>
                <w:webHidden/>
              </w:rPr>
              <w:fldChar w:fldCharType="begin"/>
            </w:r>
            <w:r w:rsidR="006A49EB">
              <w:rPr>
                <w:noProof/>
                <w:webHidden/>
              </w:rPr>
              <w:instrText xml:space="preserve"> PAGEREF _Toc130932187 \h </w:instrText>
            </w:r>
            <w:r w:rsidR="006A49EB">
              <w:rPr>
                <w:noProof/>
                <w:webHidden/>
              </w:rPr>
            </w:r>
            <w:r w:rsidR="006A49EB">
              <w:rPr>
                <w:noProof/>
                <w:webHidden/>
              </w:rPr>
              <w:fldChar w:fldCharType="separate"/>
            </w:r>
            <w:r w:rsidR="006A49EB">
              <w:rPr>
                <w:noProof/>
                <w:webHidden/>
              </w:rPr>
              <w:t>13</w:t>
            </w:r>
            <w:r w:rsidR="006A49EB">
              <w:rPr>
                <w:noProof/>
                <w:webHidden/>
              </w:rPr>
              <w:fldChar w:fldCharType="end"/>
            </w:r>
          </w:hyperlink>
        </w:p>
        <w:p w14:paraId="6BA5BDFE" w14:textId="7156907B"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88" w:history="1">
            <w:r w:rsidR="006A49EB" w:rsidRPr="0019556A">
              <w:rPr>
                <w:rStyle w:val="af8"/>
                <w:noProof/>
              </w:rPr>
              <w:t>Use Case 6</w:t>
            </w:r>
            <w:r w:rsidR="006A49EB">
              <w:rPr>
                <w:noProof/>
                <w:webHidden/>
              </w:rPr>
              <w:tab/>
            </w:r>
            <w:r w:rsidR="006A49EB">
              <w:rPr>
                <w:noProof/>
                <w:webHidden/>
              </w:rPr>
              <w:fldChar w:fldCharType="begin"/>
            </w:r>
            <w:r w:rsidR="006A49EB">
              <w:rPr>
                <w:noProof/>
                <w:webHidden/>
              </w:rPr>
              <w:instrText xml:space="preserve"> PAGEREF _Toc130932188 \h </w:instrText>
            </w:r>
            <w:r w:rsidR="006A49EB">
              <w:rPr>
                <w:noProof/>
                <w:webHidden/>
              </w:rPr>
            </w:r>
            <w:r w:rsidR="006A49EB">
              <w:rPr>
                <w:noProof/>
                <w:webHidden/>
              </w:rPr>
              <w:fldChar w:fldCharType="separate"/>
            </w:r>
            <w:r w:rsidR="006A49EB">
              <w:rPr>
                <w:noProof/>
                <w:webHidden/>
              </w:rPr>
              <w:t>14</w:t>
            </w:r>
            <w:r w:rsidR="006A49EB">
              <w:rPr>
                <w:noProof/>
                <w:webHidden/>
              </w:rPr>
              <w:fldChar w:fldCharType="end"/>
            </w:r>
          </w:hyperlink>
        </w:p>
        <w:p w14:paraId="50769B6E" w14:textId="68E4318C"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89" w:history="1">
            <w:r w:rsidR="006A49EB" w:rsidRPr="0019556A">
              <w:rPr>
                <w:rStyle w:val="af8"/>
                <w:noProof/>
              </w:rPr>
              <w:t>Use Case 7</w:t>
            </w:r>
            <w:r w:rsidR="006A49EB">
              <w:rPr>
                <w:noProof/>
                <w:webHidden/>
              </w:rPr>
              <w:tab/>
            </w:r>
            <w:r w:rsidR="006A49EB">
              <w:rPr>
                <w:noProof/>
                <w:webHidden/>
              </w:rPr>
              <w:fldChar w:fldCharType="begin"/>
            </w:r>
            <w:r w:rsidR="006A49EB">
              <w:rPr>
                <w:noProof/>
                <w:webHidden/>
              </w:rPr>
              <w:instrText xml:space="preserve"> PAGEREF _Toc130932189 \h </w:instrText>
            </w:r>
            <w:r w:rsidR="006A49EB">
              <w:rPr>
                <w:noProof/>
                <w:webHidden/>
              </w:rPr>
            </w:r>
            <w:r w:rsidR="006A49EB">
              <w:rPr>
                <w:noProof/>
                <w:webHidden/>
              </w:rPr>
              <w:fldChar w:fldCharType="separate"/>
            </w:r>
            <w:r w:rsidR="006A49EB">
              <w:rPr>
                <w:noProof/>
                <w:webHidden/>
              </w:rPr>
              <w:t>15</w:t>
            </w:r>
            <w:r w:rsidR="006A49EB">
              <w:rPr>
                <w:noProof/>
                <w:webHidden/>
              </w:rPr>
              <w:fldChar w:fldCharType="end"/>
            </w:r>
          </w:hyperlink>
        </w:p>
        <w:p w14:paraId="7135B9ED" w14:textId="26EB9B6C"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90" w:history="1">
            <w:r w:rsidR="006A49EB" w:rsidRPr="0019556A">
              <w:rPr>
                <w:rStyle w:val="af8"/>
                <w:noProof/>
              </w:rPr>
              <w:t>Use Case 8</w:t>
            </w:r>
            <w:r w:rsidR="006A49EB">
              <w:rPr>
                <w:noProof/>
                <w:webHidden/>
              </w:rPr>
              <w:tab/>
            </w:r>
            <w:r w:rsidR="006A49EB">
              <w:rPr>
                <w:noProof/>
                <w:webHidden/>
              </w:rPr>
              <w:fldChar w:fldCharType="begin"/>
            </w:r>
            <w:r w:rsidR="006A49EB">
              <w:rPr>
                <w:noProof/>
                <w:webHidden/>
              </w:rPr>
              <w:instrText xml:space="preserve"> PAGEREF _Toc130932190 \h </w:instrText>
            </w:r>
            <w:r w:rsidR="006A49EB">
              <w:rPr>
                <w:noProof/>
                <w:webHidden/>
              </w:rPr>
            </w:r>
            <w:r w:rsidR="006A49EB">
              <w:rPr>
                <w:noProof/>
                <w:webHidden/>
              </w:rPr>
              <w:fldChar w:fldCharType="separate"/>
            </w:r>
            <w:r w:rsidR="006A49EB">
              <w:rPr>
                <w:noProof/>
                <w:webHidden/>
              </w:rPr>
              <w:t>15</w:t>
            </w:r>
            <w:r w:rsidR="006A49EB">
              <w:rPr>
                <w:noProof/>
                <w:webHidden/>
              </w:rPr>
              <w:fldChar w:fldCharType="end"/>
            </w:r>
          </w:hyperlink>
        </w:p>
        <w:p w14:paraId="352AB9AD" w14:textId="26C58FBF"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91" w:history="1">
            <w:r w:rsidR="006A49EB" w:rsidRPr="0019556A">
              <w:rPr>
                <w:rStyle w:val="af8"/>
                <w:noProof/>
              </w:rPr>
              <w:t>Use Case 9</w:t>
            </w:r>
            <w:r w:rsidR="006A49EB">
              <w:rPr>
                <w:noProof/>
                <w:webHidden/>
              </w:rPr>
              <w:tab/>
            </w:r>
            <w:r w:rsidR="006A49EB">
              <w:rPr>
                <w:noProof/>
                <w:webHidden/>
              </w:rPr>
              <w:fldChar w:fldCharType="begin"/>
            </w:r>
            <w:r w:rsidR="006A49EB">
              <w:rPr>
                <w:noProof/>
                <w:webHidden/>
              </w:rPr>
              <w:instrText xml:space="preserve"> PAGEREF _Toc130932191 \h </w:instrText>
            </w:r>
            <w:r w:rsidR="006A49EB">
              <w:rPr>
                <w:noProof/>
                <w:webHidden/>
              </w:rPr>
            </w:r>
            <w:r w:rsidR="006A49EB">
              <w:rPr>
                <w:noProof/>
                <w:webHidden/>
              </w:rPr>
              <w:fldChar w:fldCharType="separate"/>
            </w:r>
            <w:r w:rsidR="006A49EB">
              <w:rPr>
                <w:noProof/>
                <w:webHidden/>
              </w:rPr>
              <w:t>16</w:t>
            </w:r>
            <w:r w:rsidR="006A49EB">
              <w:rPr>
                <w:noProof/>
                <w:webHidden/>
              </w:rPr>
              <w:fldChar w:fldCharType="end"/>
            </w:r>
          </w:hyperlink>
        </w:p>
        <w:p w14:paraId="4321EFFF" w14:textId="66FA641E"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92" w:history="1">
            <w:r w:rsidR="006A49EB" w:rsidRPr="0019556A">
              <w:rPr>
                <w:rStyle w:val="af8"/>
                <w:noProof/>
              </w:rPr>
              <w:t>Use Case 10</w:t>
            </w:r>
            <w:r w:rsidR="006A49EB">
              <w:rPr>
                <w:noProof/>
                <w:webHidden/>
              </w:rPr>
              <w:tab/>
            </w:r>
            <w:r w:rsidR="006A49EB">
              <w:rPr>
                <w:noProof/>
                <w:webHidden/>
              </w:rPr>
              <w:fldChar w:fldCharType="begin"/>
            </w:r>
            <w:r w:rsidR="006A49EB">
              <w:rPr>
                <w:noProof/>
                <w:webHidden/>
              </w:rPr>
              <w:instrText xml:space="preserve"> PAGEREF _Toc130932192 \h </w:instrText>
            </w:r>
            <w:r w:rsidR="006A49EB">
              <w:rPr>
                <w:noProof/>
                <w:webHidden/>
              </w:rPr>
            </w:r>
            <w:r w:rsidR="006A49EB">
              <w:rPr>
                <w:noProof/>
                <w:webHidden/>
              </w:rPr>
              <w:fldChar w:fldCharType="separate"/>
            </w:r>
            <w:r w:rsidR="006A49EB">
              <w:rPr>
                <w:noProof/>
                <w:webHidden/>
              </w:rPr>
              <w:t>17</w:t>
            </w:r>
            <w:r w:rsidR="006A49EB">
              <w:rPr>
                <w:noProof/>
                <w:webHidden/>
              </w:rPr>
              <w:fldChar w:fldCharType="end"/>
            </w:r>
          </w:hyperlink>
        </w:p>
        <w:p w14:paraId="0800F4CA" w14:textId="2BD6F3D5"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93" w:history="1">
            <w:r w:rsidR="006A49EB" w:rsidRPr="0019556A">
              <w:rPr>
                <w:rStyle w:val="af8"/>
                <w:noProof/>
              </w:rPr>
              <w:t>Use Case 11</w:t>
            </w:r>
            <w:r w:rsidR="006A49EB">
              <w:rPr>
                <w:noProof/>
                <w:webHidden/>
              </w:rPr>
              <w:tab/>
            </w:r>
            <w:r w:rsidR="006A49EB">
              <w:rPr>
                <w:noProof/>
                <w:webHidden/>
              </w:rPr>
              <w:fldChar w:fldCharType="begin"/>
            </w:r>
            <w:r w:rsidR="006A49EB">
              <w:rPr>
                <w:noProof/>
                <w:webHidden/>
              </w:rPr>
              <w:instrText xml:space="preserve"> PAGEREF _Toc130932193 \h </w:instrText>
            </w:r>
            <w:r w:rsidR="006A49EB">
              <w:rPr>
                <w:noProof/>
                <w:webHidden/>
              </w:rPr>
            </w:r>
            <w:r w:rsidR="006A49EB">
              <w:rPr>
                <w:noProof/>
                <w:webHidden/>
              </w:rPr>
              <w:fldChar w:fldCharType="separate"/>
            </w:r>
            <w:r w:rsidR="006A49EB">
              <w:rPr>
                <w:noProof/>
                <w:webHidden/>
              </w:rPr>
              <w:t>17</w:t>
            </w:r>
            <w:r w:rsidR="006A49EB">
              <w:rPr>
                <w:noProof/>
                <w:webHidden/>
              </w:rPr>
              <w:fldChar w:fldCharType="end"/>
            </w:r>
          </w:hyperlink>
        </w:p>
        <w:p w14:paraId="27BB931F" w14:textId="33B573AE"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94" w:history="1">
            <w:r w:rsidR="006A49EB" w:rsidRPr="0019556A">
              <w:rPr>
                <w:rStyle w:val="af8"/>
                <w:noProof/>
              </w:rPr>
              <w:t>Use Case 12</w:t>
            </w:r>
            <w:r w:rsidR="006A49EB">
              <w:rPr>
                <w:noProof/>
                <w:webHidden/>
              </w:rPr>
              <w:tab/>
            </w:r>
            <w:r w:rsidR="006A49EB">
              <w:rPr>
                <w:noProof/>
                <w:webHidden/>
              </w:rPr>
              <w:fldChar w:fldCharType="begin"/>
            </w:r>
            <w:r w:rsidR="006A49EB">
              <w:rPr>
                <w:noProof/>
                <w:webHidden/>
              </w:rPr>
              <w:instrText xml:space="preserve"> PAGEREF _Toc130932194 \h </w:instrText>
            </w:r>
            <w:r w:rsidR="006A49EB">
              <w:rPr>
                <w:noProof/>
                <w:webHidden/>
              </w:rPr>
            </w:r>
            <w:r w:rsidR="006A49EB">
              <w:rPr>
                <w:noProof/>
                <w:webHidden/>
              </w:rPr>
              <w:fldChar w:fldCharType="separate"/>
            </w:r>
            <w:r w:rsidR="006A49EB">
              <w:rPr>
                <w:noProof/>
                <w:webHidden/>
              </w:rPr>
              <w:t>18</w:t>
            </w:r>
            <w:r w:rsidR="006A49EB">
              <w:rPr>
                <w:noProof/>
                <w:webHidden/>
              </w:rPr>
              <w:fldChar w:fldCharType="end"/>
            </w:r>
          </w:hyperlink>
        </w:p>
        <w:p w14:paraId="6207C668" w14:textId="42852822" w:rsidR="006A49EB" w:rsidRDefault="00000000">
          <w:pPr>
            <w:pStyle w:val="30"/>
            <w:tabs>
              <w:tab w:val="right" w:leader="dot" w:pos="9629"/>
            </w:tabs>
            <w:rPr>
              <w:rFonts w:asciiTheme="minorHAnsi" w:eastAsiaTheme="minorEastAsia" w:hAnsiTheme="minorHAnsi" w:cstheme="minorBidi"/>
              <w:noProof/>
              <w:sz w:val="22"/>
              <w:szCs w:val="22"/>
              <w:lang w:val="ru-RU"/>
            </w:rPr>
          </w:pPr>
          <w:hyperlink w:anchor="_Toc130932195" w:history="1">
            <w:r w:rsidR="006A49EB" w:rsidRPr="0019556A">
              <w:rPr>
                <w:rStyle w:val="af8"/>
                <w:noProof/>
              </w:rPr>
              <w:t>Use Case 13</w:t>
            </w:r>
            <w:r w:rsidR="006A49EB">
              <w:rPr>
                <w:noProof/>
                <w:webHidden/>
              </w:rPr>
              <w:tab/>
            </w:r>
            <w:r w:rsidR="006A49EB">
              <w:rPr>
                <w:noProof/>
                <w:webHidden/>
              </w:rPr>
              <w:fldChar w:fldCharType="begin"/>
            </w:r>
            <w:r w:rsidR="006A49EB">
              <w:rPr>
                <w:noProof/>
                <w:webHidden/>
              </w:rPr>
              <w:instrText xml:space="preserve"> PAGEREF _Toc130932195 \h </w:instrText>
            </w:r>
            <w:r w:rsidR="006A49EB">
              <w:rPr>
                <w:noProof/>
                <w:webHidden/>
              </w:rPr>
            </w:r>
            <w:r w:rsidR="006A49EB">
              <w:rPr>
                <w:noProof/>
                <w:webHidden/>
              </w:rPr>
              <w:fldChar w:fldCharType="separate"/>
            </w:r>
            <w:r w:rsidR="006A49EB">
              <w:rPr>
                <w:noProof/>
                <w:webHidden/>
              </w:rPr>
              <w:t>18</w:t>
            </w:r>
            <w:r w:rsidR="006A49EB">
              <w:rPr>
                <w:noProof/>
                <w:webHidden/>
              </w:rPr>
              <w:fldChar w:fldCharType="end"/>
            </w:r>
          </w:hyperlink>
        </w:p>
        <w:p w14:paraId="5F535BD2" w14:textId="77D2F986" w:rsidR="006A49EB" w:rsidRDefault="00000000">
          <w:pPr>
            <w:pStyle w:val="10"/>
            <w:tabs>
              <w:tab w:val="right" w:leader="dot" w:pos="9629"/>
            </w:tabs>
            <w:rPr>
              <w:rFonts w:asciiTheme="minorHAnsi" w:eastAsiaTheme="minorEastAsia" w:hAnsiTheme="minorHAnsi" w:cstheme="minorBidi"/>
              <w:noProof/>
              <w:sz w:val="22"/>
              <w:szCs w:val="22"/>
              <w:lang w:val="ru-RU"/>
            </w:rPr>
          </w:pPr>
          <w:hyperlink w:anchor="_Toc130932196" w:history="1">
            <w:r w:rsidR="006A49EB" w:rsidRPr="0019556A">
              <w:rPr>
                <w:rStyle w:val="af8"/>
                <w:noProof/>
              </w:rPr>
              <w:t>References</w:t>
            </w:r>
            <w:r w:rsidR="006A49EB">
              <w:rPr>
                <w:noProof/>
                <w:webHidden/>
              </w:rPr>
              <w:tab/>
            </w:r>
            <w:r w:rsidR="006A49EB">
              <w:rPr>
                <w:noProof/>
                <w:webHidden/>
              </w:rPr>
              <w:fldChar w:fldCharType="begin"/>
            </w:r>
            <w:r w:rsidR="006A49EB">
              <w:rPr>
                <w:noProof/>
                <w:webHidden/>
              </w:rPr>
              <w:instrText xml:space="preserve"> PAGEREF _Toc130932196 \h </w:instrText>
            </w:r>
            <w:r w:rsidR="006A49EB">
              <w:rPr>
                <w:noProof/>
                <w:webHidden/>
              </w:rPr>
            </w:r>
            <w:r w:rsidR="006A49EB">
              <w:rPr>
                <w:noProof/>
                <w:webHidden/>
              </w:rPr>
              <w:fldChar w:fldCharType="separate"/>
            </w:r>
            <w:r w:rsidR="006A49EB">
              <w:rPr>
                <w:noProof/>
                <w:webHidden/>
              </w:rPr>
              <w:t>19</w:t>
            </w:r>
            <w:r w:rsidR="006A49EB">
              <w:rPr>
                <w:noProof/>
                <w:webHidden/>
              </w:rPr>
              <w:fldChar w:fldCharType="end"/>
            </w:r>
          </w:hyperlink>
        </w:p>
        <w:p w14:paraId="70BF6532" w14:textId="73BB7BA5" w:rsidR="006A49EB" w:rsidRDefault="006A49EB">
          <w:r>
            <w:rPr>
              <w:b/>
              <w:bCs/>
            </w:rPr>
            <w:fldChar w:fldCharType="end"/>
          </w:r>
        </w:p>
      </w:sdtContent>
    </w:sdt>
    <w:p w14:paraId="0D789067" w14:textId="65486BC6" w:rsidR="006A49EB" w:rsidRDefault="006A49EB" w:rsidP="006A49EB">
      <w:pPr>
        <w:rPr>
          <w:lang w:val="ru-RU"/>
        </w:rPr>
      </w:pPr>
    </w:p>
    <w:p w14:paraId="265B7927" w14:textId="1E438810" w:rsidR="006A49EB" w:rsidRDefault="006A49EB" w:rsidP="006A49EB">
      <w:pPr>
        <w:rPr>
          <w:lang w:val="ru-RU"/>
        </w:rPr>
      </w:pPr>
    </w:p>
    <w:p w14:paraId="1FC79ED0" w14:textId="4824529A" w:rsidR="006A49EB" w:rsidRDefault="006A49EB" w:rsidP="006A49EB">
      <w:pPr>
        <w:rPr>
          <w:lang w:val="ru-RU"/>
        </w:rPr>
      </w:pPr>
    </w:p>
    <w:p w14:paraId="3481AAE6" w14:textId="6D8601EF" w:rsidR="006A49EB" w:rsidRDefault="006A49EB" w:rsidP="006A49EB">
      <w:pPr>
        <w:rPr>
          <w:lang w:val="ru-RU"/>
        </w:rPr>
      </w:pPr>
    </w:p>
    <w:p w14:paraId="4905197F" w14:textId="77777777" w:rsidR="006A49EB" w:rsidRPr="006A49EB" w:rsidRDefault="006A49EB" w:rsidP="006A49EB">
      <w:pPr>
        <w:rPr>
          <w:lang w:val="ru-RU"/>
        </w:rPr>
      </w:pPr>
    </w:p>
    <w:p w14:paraId="41E5B830" w14:textId="034ED101" w:rsidR="003C1201" w:rsidRDefault="003C1201"/>
    <w:p w14:paraId="01B4B5D6" w14:textId="28094215" w:rsidR="003C1201" w:rsidRDefault="003C1201"/>
    <w:p w14:paraId="0638F041" w14:textId="77777777" w:rsidR="003C1201" w:rsidRDefault="003C1201"/>
    <w:p w14:paraId="44E960C9" w14:textId="77777777" w:rsidR="00667542" w:rsidRDefault="00000000">
      <w:pPr>
        <w:pStyle w:val="1"/>
        <w:numPr>
          <w:ilvl w:val="0"/>
          <w:numId w:val="8"/>
        </w:numPr>
      </w:pPr>
      <w:bookmarkStart w:id="2" w:name="_Toc130931550"/>
      <w:bookmarkStart w:id="3" w:name="_Toc130932172"/>
      <w:r>
        <w:lastRenderedPageBreak/>
        <w:t>Introduction</w:t>
      </w:r>
      <w:bookmarkEnd w:id="2"/>
      <w:bookmarkEnd w:id="3"/>
    </w:p>
    <w:p w14:paraId="4832E7D8" w14:textId="77777777" w:rsidR="00667542" w:rsidRDefault="00667542"/>
    <w:p w14:paraId="63F527BA" w14:textId="77777777" w:rsidR="00667542" w:rsidRDefault="00000000">
      <w:r>
        <w:t>This is part of the System Proposal for a hypothetical project Online Multivendor Sales Platform submitted for partial fulfillment of the requirements of the Systems Analysis and Design course in the School of Information Technologies and Engineering at ADA University, Baku, Azerbaijan.</w:t>
      </w:r>
    </w:p>
    <w:p w14:paraId="4F01F7BE" w14:textId="77777777" w:rsidR="00667542" w:rsidRDefault="00667542"/>
    <w:p w14:paraId="198A0074" w14:textId="77777777" w:rsidR="00667542" w:rsidRDefault="00000000">
      <w:r>
        <w:t xml:space="preserve">The document's purpose is to analyze the requirements and use cases of the "Online Multivendor Sales Platform" as well as propose a system analysis. To prepare the document, research was conducted to gather information on the needs and preferences of the users of the system, as well as any existing systems or technologies that may impact the analysis. </w:t>
      </w:r>
    </w:p>
    <w:p w14:paraId="5E40201B" w14:textId="77777777" w:rsidR="00667542" w:rsidRDefault="00667542"/>
    <w:p w14:paraId="5D1C8DF7" w14:textId="77777777" w:rsidR="00667542" w:rsidRDefault="00000000">
      <w:r>
        <w:t xml:space="preserve">The document includes a detailed explanation of the system's purpose and functionality, as well as offers an analysis of the various use cases the system will handle. To illustrate these use cases as well as their connections to outside variables and constraints, visual representations like use case diagrams were developed. </w:t>
      </w:r>
    </w:p>
    <w:p w14:paraId="2B7F149F" w14:textId="77777777" w:rsidR="00667542" w:rsidRDefault="00667542"/>
    <w:p w14:paraId="4546F413" w14:textId="77777777" w:rsidR="00667542" w:rsidRDefault="00000000">
      <w:r>
        <w:t>Constraints such as technical, operational, and financial limitations were identified and documented, which are crucial considerations during the system analysis phase. This information was used to develop a proposed system analysis that meets the identified requirements and use cases.</w:t>
      </w:r>
    </w:p>
    <w:p w14:paraId="4E0E4E59" w14:textId="77777777" w:rsidR="00667542" w:rsidRDefault="00667542"/>
    <w:p w14:paraId="15E0972F" w14:textId="77777777" w:rsidR="00667542" w:rsidRDefault="00000000">
      <w:r>
        <w:t>Overall, the document provides a comprehensive analysis of the system's needs and use cases, along with a suggested system analysis that addresses those needs. To make sure that the system satisfies user needs and is in line with organizational goals, the analysis phase of the project is crucial.</w:t>
      </w:r>
    </w:p>
    <w:p w14:paraId="64149A4C" w14:textId="77777777" w:rsidR="00667542" w:rsidRDefault="00667542"/>
    <w:p w14:paraId="0570469B" w14:textId="77777777" w:rsidR="00667542" w:rsidRDefault="00667542"/>
    <w:p w14:paraId="3F51587D" w14:textId="77777777" w:rsidR="00667542" w:rsidRDefault="00667542"/>
    <w:p w14:paraId="2EBC8562" w14:textId="77777777" w:rsidR="00667542" w:rsidRDefault="00000000">
      <w:pPr>
        <w:pStyle w:val="2"/>
      </w:pPr>
      <w:bookmarkStart w:id="4" w:name="_Toc130931551"/>
      <w:bookmarkStart w:id="5" w:name="_Toc130932173"/>
      <w:r>
        <w:t>Definitions</w:t>
      </w:r>
      <w:bookmarkEnd w:id="4"/>
      <w:bookmarkEnd w:id="5"/>
    </w:p>
    <w:p w14:paraId="1155CF81" w14:textId="77777777" w:rsidR="00667542" w:rsidRDefault="00667542"/>
    <w:p w14:paraId="2406459B" w14:textId="77777777" w:rsidR="00667542" w:rsidRDefault="00667542"/>
    <w:tbl>
      <w:tblPr>
        <w:tblStyle w:val="a8"/>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235"/>
        <w:gridCol w:w="7620"/>
      </w:tblGrid>
      <w:tr w:rsidR="00667542" w14:paraId="29344814" w14:textId="77777777">
        <w:tc>
          <w:tcPr>
            <w:tcW w:w="2235" w:type="dxa"/>
            <w:tcBorders>
              <w:top w:val="nil"/>
              <w:left w:val="nil"/>
              <w:bottom w:val="nil"/>
            </w:tcBorders>
            <w:shd w:val="clear" w:color="auto" w:fill="31849B"/>
          </w:tcPr>
          <w:p w14:paraId="1FA91890" w14:textId="77777777" w:rsidR="00667542" w:rsidRDefault="00000000">
            <w:pPr>
              <w:rPr>
                <w:color w:val="FFFFFF"/>
              </w:rPr>
            </w:pPr>
            <w:r>
              <w:rPr>
                <w:color w:val="FFFFFF"/>
              </w:rPr>
              <w:t>Term</w:t>
            </w:r>
          </w:p>
        </w:tc>
        <w:tc>
          <w:tcPr>
            <w:tcW w:w="7620" w:type="dxa"/>
            <w:tcBorders>
              <w:top w:val="nil"/>
              <w:bottom w:val="nil"/>
            </w:tcBorders>
            <w:shd w:val="clear" w:color="auto" w:fill="31849B"/>
          </w:tcPr>
          <w:p w14:paraId="35200A34" w14:textId="77777777" w:rsidR="00667542" w:rsidRDefault="00000000">
            <w:pPr>
              <w:rPr>
                <w:color w:val="FFFFFF"/>
              </w:rPr>
            </w:pPr>
            <w:r>
              <w:rPr>
                <w:color w:val="FFFFFF"/>
              </w:rPr>
              <w:t>Definition</w:t>
            </w:r>
          </w:p>
        </w:tc>
      </w:tr>
      <w:tr w:rsidR="00667542" w14:paraId="545E4F2C" w14:textId="77777777">
        <w:trPr>
          <w:trHeight w:val="74"/>
        </w:trPr>
        <w:tc>
          <w:tcPr>
            <w:tcW w:w="2235" w:type="dxa"/>
            <w:tcBorders>
              <w:top w:val="nil"/>
            </w:tcBorders>
          </w:tcPr>
          <w:p w14:paraId="55BE0347" w14:textId="77777777" w:rsidR="00667542" w:rsidRDefault="00000000">
            <w:r>
              <w:t>Network latency</w:t>
            </w:r>
          </w:p>
          <w:p w14:paraId="759096BA" w14:textId="77777777" w:rsidR="00667542" w:rsidRDefault="00667542"/>
          <w:p w14:paraId="46F358E7" w14:textId="77777777" w:rsidR="00667542" w:rsidRDefault="00000000">
            <w:r>
              <w:t>Cloud computing</w:t>
            </w:r>
          </w:p>
          <w:p w14:paraId="00A66F29" w14:textId="77777777" w:rsidR="00667542" w:rsidRDefault="00667542"/>
          <w:p w14:paraId="0C033830" w14:textId="77777777" w:rsidR="00667542" w:rsidRDefault="00000000">
            <w:r>
              <w:t>Authentication</w:t>
            </w:r>
          </w:p>
          <w:p w14:paraId="728F3711" w14:textId="77777777" w:rsidR="00667542" w:rsidRDefault="00667542"/>
          <w:p w14:paraId="7B408444" w14:textId="77777777" w:rsidR="00667542" w:rsidRDefault="00000000">
            <w:r>
              <w:t>Encryption</w:t>
            </w:r>
          </w:p>
          <w:p w14:paraId="751F1B50" w14:textId="77777777" w:rsidR="00667542" w:rsidRDefault="00667542"/>
          <w:p w14:paraId="4567BA95" w14:textId="77777777" w:rsidR="00667542" w:rsidRDefault="00667542"/>
          <w:p w14:paraId="376DBCF9" w14:textId="77777777" w:rsidR="00667542" w:rsidRDefault="00000000">
            <w:r>
              <w:t>Access control</w:t>
            </w:r>
          </w:p>
          <w:p w14:paraId="07F763F1" w14:textId="77777777" w:rsidR="00667542" w:rsidRDefault="00667542"/>
          <w:p w14:paraId="38C1D2F8" w14:textId="77777777" w:rsidR="00667542" w:rsidRDefault="00667542"/>
          <w:p w14:paraId="7EC73354" w14:textId="77777777" w:rsidR="00667542" w:rsidRDefault="00667542"/>
          <w:p w14:paraId="3B092968" w14:textId="77777777" w:rsidR="00667542" w:rsidRDefault="00000000">
            <w:r>
              <w:t>Sales analytics</w:t>
            </w:r>
          </w:p>
          <w:p w14:paraId="6986596A" w14:textId="77777777" w:rsidR="00667542" w:rsidRDefault="00667542"/>
          <w:p w14:paraId="62212128" w14:textId="77777777" w:rsidR="00667542" w:rsidRDefault="00667542"/>
          <w:p w14:paraId="2C01D9B8" w14:textId="77777777" w:rsidR="00667542" w:rsidRDefault="00667542"/>
          <w:p w14:paraId="5E0A27AE" w14:textId="77777777" w:rsidR="00667542" w:rsidRDefault="00000000">
            <w:r>
              <w:lastRenderedPageBreak/>
              <w:t>Moderation</w:t>
            </w:r>
          </w:p>
          <w:p w14:paraId="46A1351F" w14:textId="77777777" w:rsidR="00667542" w:rsidRDefault="00667542"/>
          <w:p w14:paraId="317FCA38" w14:textId="77777777" w:rsidR="00667542" w:rsidRDefault="00667542">
            <w:pPr>
              <w:rPr>
                <w:rFonts w:ascii="Roboto" w:eastAsia="Roboto" w:hAnsi="Roboto" w:cs="Roboto"/>
                <w:color w:val="D1D5DB"/>
              </w:rPr>
            </w:pPr>
          </w:p>
          <w:p w14:paraId="0E7D85A9" w14:textId="77777777" w:rsidR="00667542" w:rsidRDefault="00000000">
            <w:r>
              <w:t>FAQs</w:t>
            </w:r>
          </w:p>
          <w:p w14:paraId="007D6A88" w14:textId="77777777" w:rsidR="00667542" w:rsidRDefault="00667542"/>
          <w:p w14:paraId="666C977B" w14:textId="77777777" w:rsidR="00667542" w:rsidRDefault="00000000">
            <w:pPr>
              <w:spacing w:before="240" w:line="276" w:lineRule="auto"/>
            </w:pPr>
            <w:r>
              <w:t>User manual</w:t>
            </w:r>
          </w:p>
          <w:p w14:paraId="6EFC2CBD" w14:textId="77777777" w:rsidR="00667542" w:rsidRDefault="00667542">
            <w:pPr>
              <w:spacing w:before="240" w:line="276" w:lineRule="auto"/>
            </w:pPr>
          </w:p>
          <w:p w14:paraId="5B4D38E8" w14:textId="77777777" w:rsidR="00667542" w:rsidRDefault="00000000">
            <w:pPr>
              <w:spacing w:before="240" w:line="276" w:lineRule="auto"/>
              <w:rPr>
                <w:rFonts w:ascii="Roboto" w:eastAsia="Roboto" w:hAnsi="Roboto" w:cs="Roboto"/>
                <w:color w:val="D1D5DB"/>
                <w:shd w:val="clear" w:color="auto" w:fill="444654"/>
              </w:rPr>
            </w:pPr>
            <w:r>
              <w:t>Plan subscription</w:t>
            </w:r>
          </w:p>
          <w:p w14:paraId="3C8D0C00" w14:textId="77777777" w:rsidR="00667542" w:rsidRDefault="00667542">
            <w:pPr>
              <w:rPr>
                <w:rFonts w:ascii="Roboto" w:eastAsia="Roboto" w:hAnsi="Roboto" w:cs="Roboto"/>
                <w:color w:val="D1D5DB"/>
                <w:shd w:val="clear" w:color="auto" w:fill="444654"/>
              </w:rPr>
            </w:pPr>
          </w:p>
          <w:p w14:paraId="0A122F2D" w14:textId="77777777" w:rsidR="00667542" w:rsidRDefault="00667542">
            <w:pPr>
              <w:rPr>
                <w:rFonts w:ascii="Roboto" w:eastAsia="Roboto" w:hAnsi="Roboto" w:cs="Roboto"/>
                <w:color w:val="D1D5DB"/>
                <w:shd w:val="clear" w:color="auto" w:fill="444654"/>
              </w:rPr>
            </w:pPr>
          </w:p>
          <w:p w14:paraId="76A87649" w14:textId="77777777" w:rsidR="00667542" w:rsidRDefault="00000000">
            <w:pPr>
              <w:rPr>
                <w:highlight w:val="white"/>
              </w:rPr>
            </w:pPr>
            <w:r>
              <w:rPr>
                <w:highlight w:val="white"/>
              </w:rPr>
              <w:t>COD</w:t>
            </w:r>
          </w:p>
        </w:tc>
        <w:tc>
          <w:tcPr>
            <w:tcW w:w="7620" w:type="dxa"/>
            <w:tcBorders>
              <w:top w:val="nil"/>
            </w:tcBorders>
          </w:tcPr>
          <w:p w14:paraId="37CEBD6A" w14:textId="77777777" w:rsidR="00667542" w:rsidRDefault="00000000">
            <w:r>
              <w:lastRenderedPageBreak/>
              <w:t xml:space="preserve">The amount of time it takes for data to travel from one point to </w:t>
            </w:r>
            <w:proofErr w:type="gramStart"/>
            <w:r>
              <w:t>another</w:t>
            </w:r>
            <w:proofErr w:type="gramEnd"/>
          </w:p>
          <w:p w14:paraId="11455EC2" w14:textId="77777777" w:rsidR="00667542" w:rsidRDefault="00667542"/>
          <w:p w14:paraId="2D50E463" w14:textId="77777777" w:rsidR="00667542" w:rsidRDefault="00000000">
            <w:r>
              <w:t xml:space="preserve">A model for delivering computing services over the </w:t>
            </w:r>
            <w:proofErr w:type="gramStart"/>
            <w:r>
              <w:t>internet</w:t>
            </w:r>
            <w:proofErr w:type="gramEnd"/>
          </w:p>
          <w:p w14:paraId="13566E61" w14:textId="77777777" w:rsidR="00667542" w:rsidRDefault="00667542"/>
          <w:p w14:paraId="75D52C7E" w14:textId="77777777" w:rsidR="00667542" w:rsidRDefault="00000000">
            <w:r>
              <w:t>Verifying the identity of a user, device, or system.</w:t>
            </w:r>
          </w:p>
          <w:p w14:paraId="0E18D2E4" w14:textId="77777777" w:rsidR="00667542" w:rsidRDefault="00667542"/>
          <w:p w14:paraId="695F24B5" w14:textId="77777777" w:rsidR="00667542" w:rsidRDefault="00000000">
            <w:r>
              <w:t>The process of converting data into a coded language to protect it from unauthorized access.</w:t>
            </w:r>
          </w:p>
          <w:p w14:paraId="02101038" w14:textId="77777777" w:rsidR="00667542" w:rsidRDefault="00667542"/>
          <w:p w14:paraId="3D4AED5D" w14:textId="77777777" w:rsidR="00667542" w:rsidRDefault="00000000">
            <w:r>
              <w:t>Restricting access to specific resources or data based on a user's role or permissions.</w:t>
            </w:r>
          </w:p>
          <w:p w14:paraId="7E80EB64" w14:textId="77777777" w:rsidR="00667542" w:rsidRDefault="00667542"/>
          <w:p w14:paraId="32D34DAB" w14:textId="77777777" w:rsidR="00667542" w:rsidRDefault="00667542"/>
          <w:p w14:paraId="6F577A27" w14:textId="77777777" w:rsidR="00667542" w:rsidRDefault="00000000">
            <w:r>
              <w:t xml:space="preserve">The process of analyzing data related to sales </w:t>
            </w:r>
            <w:proofErr w:type="gramStart"/>
            <w:r>
              <w:t>in order to</w:t>
            </w:r>
            <w:proofErr w:type="gramEnd"/>
            <w:r>
              <w:t xml:space="preserve"> make business decisions and improve sales performance.</w:t>
            </w:r>
          </w:p>
          <w:p w14:paraId="09F60CA1" w14:textId="77777777" w:rsidR="00667542" w:rsidRDefault="00667542"/>
          <w:p w14:paraId="3F4F23AD" w14:textId="77777777" w:rsidR="00667542" w:rsidRDefault="00667542"/>
          <w:p w14:paraId="5A187D9C" w14:textId="77777777" w:rsidR="00667542" w:rsidRDefault="00000000">
            <w:r>
              <w:lastRenderedPageBreak/>
              <w:t>The process of monitoring and managing user-generated content on a website.</w:t>
            </w:r>
          </w:p>
          <w:p w14:paraId="7897BABC" w14:textId="77777777" w:rsidR="00667542" w:rsidRDefault="00667542"/>
          <w:p w14:paraId="6FE3C22B" w14:textId="77777777" w:rsidR="00667542" w:rsidRDefault="00000000">
            <w:r>
              <w:t>Abbreviation for frequently asked questions.</w:t>
            </w:r>
          </w:p>
          <w:p w14:paraId="0F9CDFD7" w14:textId="77777777" w:rsidR="00667542" w:rsidRDefault="00667542"/>
          <w:p w14:paraId="1043E418" w14:textId="77777777" w:rsidR="00667542" w:rsidRDefault="00000000">
            <w:pPr>
              <w:spacing w:before="240" w:line="276" w:lineRule="auto"/>
            </w:pPr>
            <w:r>
              <w:t>A document that helps users to understand the system, service, or product (simply, instructions).</w:t>
            </w:r>
          </w:p>
          <w:p w14:paraId="17922DE9" w14:textId="77777777" w:rsidR="00667542" w:rsidRDefault="00667542"/>
          <w:p w14:paraId="5DF7F82B" w14:textId="77777777" w:rsidR="00667542" w:rsidRDefault="00000000">
            <w:r>
              <w:t xml:space="preserve">The service offers subscriptions to support the vendors to set up their own businesses easily. </w:t>
            </w:r>
          </w:p>
          <w:p w14:paraId="0CF87020" w14:textId="77777777" w:rsidR="00667542" w:rsidRDefault="00667542"/>
          <w:p w14:paraId="31F241AF" w14:textId="77777777" w:rsidR="00667542" w:rsidRDefault="00667542"/>
          <w:p w14:paraId="35CEAA0C" w14:textId="77777777" w:rsidR="00667542" w:rsidRDefault="00000000">
            <w:r>
              <w:t>Cash On Delivery</w:t>
            </w:r>
          </w:p>
        </w:tc>
      </w:tr>
    </w:tbl>
    <w:p w14:paraId="2410DC70" w14:textId="58EB5B51" w:rsidR="00667542" w:rsidRDefault="00667542"/>
    <w:p w14:paraId="2325022F" w14:textId="77777777" w:rsidR="00591C15" w:rsidRDefault="00591C15"/>
    <w:p w14:paraId="4B51E522" w14:textId="1270F99C" w:rsidR="00591C15" w:rsidRDefault="00591C15">
      <w:pPr>
        <w:rPr>
          <w:color w:val="FF0000"/>
        </w:rPr>
      </w:pPr>
    </w:p>
    <w:p w14:paraId="35E578E0" w14:textId="0806FFCA" w:rsidR="00667542" w:rsidRDefault="00000000">
      <w:pPr>
        <w:pStyle w:val="1"/>
        <w:ind w:left="360" w:firstLine="0"/>
      </w:pPr>
      <w:bookmarkStart w:id="6" w:name="_Toc130931552"/>
      <w:bookmarkStart w:id="7" w:name="_Toc130932174"/>
      <w:r>
        <w:t>Requirements Definition</w:t>
      </w:r>
      <w:bookmarkEnd w:id="6"/>
      <w:bookmarkEnd w:id="7"/>
      <w:r w:rsidR="00210813">
        <w:rPr>
          <w:rStyle w:val="afc"/>
        </w:rPr>
        <w:footnoteReference w:id="1"/>
      </w:r>
      <w:r w:rsidR="00210813">
        <w:rPr>
          <w:rStyle w:val="afc"/>
        </w:rPr>
        <w:footnoteReference w:id="2"/>
      </w:r>
    </w:p>
    <w:p w14:paraId="3F5AE817" w14:textId="77777777" w:rsidR="00667542" w:rsidRDefault="00667542"/>
    <w:p w14:paraId="1D869578" w14:textId="77777777" w:rsidR="00667542" w:rsidRDefault="00000000">
      <w:pPr>
        <w:numPr>
          <w:ilvl w:val="0"/>
          <w:numId w:val="31"/>
        </w:numPr>
      </w:pPr>
      <w:r>
        <w:t>Product Management:</w:t>
      </w:r>
    </w:p>
    <w:p w14:paraId="4F20F1A3" w14:textId="77777777" w:rsidR="00667542" w:rsidRDefault="00000000">
      <w:pPr>
        <w:numPr>
          <w:ilvl w:val="0"/>
          <w:numId w:val="33"/>
        </w:numPr>
      </w:pPr>
      <w:r>
        <w:t>The system shall display product details, such as name, vendor, images, availability, price, and description.</w:t>
      </w:r>
    </w:p>
    <w:p w14:paraId="3DE2DA46" w14:textId="77777777" w:rsidR="00667542" w:rsidRDefault="00000000">
      <w:pPr>
        <w:numPr>
          <w:ilvl w:val="0"/>
          <w:numId w:val="33"/>
        </w:numPr>
      </w:pPr>
      <w:r>
        <w:t>The system shall provide the authorization and management interface for administrator to manage (add, delete, etc.) products.</w:t>
      </w:r>
    </w:p>
    <w:p w14:paraId="42DC8406" w14:textId="77777777" w:rsidR="00667542" w:rsidRDefault="00000000">
      <w:pPr>
        <w:numPr>
          <w:ilvl w:val="0"/>
          <w:numId w:val="33"/>
        </w:numPr>
      </w:pPr>
      <w:r>
        <w:t>The system shall follow the product inventory and update the details directly just as sales are made.</w:t>
      </w:r>
    </w:p>
    <w:p w14:paraId="20C1B6CB" w14:textId="77777777" w:rsidR="00667542" w:rsidRDefault="00000000">
      <w:pPr>
        <w:numPr>
          <w:ilvl w:val="0"/>
          <w:numId w:val="33"/>
        </w:numPr>
      </w:pPr>
      <w:r>
        <w:t>The system shall warn administrator if a product’s availability on inventory is declining.</w:t>
      </w:r>
    </w:p>
    <w:p w14:paraId="428E50B4" w14:textId="77777777" w:rsidR="00667542" w:rsidRDefault="00000000">
      <w:pPr>
        <w:numPr>
          <w:ilvl w:val="0"/>
          <w:numId w:val="33"/>
        </w:numPr>
      </w:pPr>
      <w:r>
        <w:t>The system shall allow administrator to configure product prices, update them, and apply discounts for the products.</w:t>
      </w:r>
    </w:p>
    <w:p w14:paraId="68BAE3C1" w14:textId="77777777" w:rsidR="00667542" w:rsidRDefault="00000000">
      <w:pPr>
        <w:numPr>
          <w:ilvl w:val="0"/>
          <w:numId w:val="31"/>
        </w:numPr>
      </w:pPr>
      <w:r>
        <w:t>Order Management:</w:t>
      </w:r>
    </w:p>
    <w:p w14:paraId="64C03F33" w14:textId="77777777" w:rsidR="00667542" w:rsidRDefault="00000000">
      <w:pPr>
        <w:numPr>
          <w:ilvl w:val="0"/>
          <w:numId w:val="35"/>
        </w:numPr>
      </w:pPr>
      <w:r>
        <w:t>The system shall allow customers to place orders.</w:t>
      </w:r>
    </w:p>
    <w:p w14:paraId="3E456A6F" w14:textId="77777777" w:rsidR="00667542" w:rsidRDefault="00000000">
      <w:pPr>
        <w:numPr>
          <w:ilvl w:val="0"/>
          <w:numId w:val="35"/>
        </w:numPr>
      </w:pPr>
      <w:r>
        <w:t>The system shall provide a status of tracking order that enables the customers to check the order’s status.</w:t>
      </w:r>
    </w:p>
    <w:p w14:paraId="0810F52D" w14:textId="77777777" w:rsidR="00667542" w:rsidRDefault="00000000">
      <w:pPr>
        <w:numPr>
          <w:ilvl w:val="0"/>
          <w:numId w:val="35"/>
        </w:numPr>
      </w:pPr>
      <w:r>
        <w:t>The system shall provide a history of orders enabling customers to view their product order history.</w:t>
      </w:r>
    </w:p>
    <w:p w14:paraId="0D9A7274" w14:textId="77777777" w:rsidR="00667542" w:rsidRDefault="00000000">
      <w:pPr>
        <w:numPr>
          <w:ilvl w:val="0"/>
          <w:numId w:val="35"/>
        </w:numPr>
      </w:pPr>
      <w:r>
        <w:t>The system shall allow administrator to view and fulfill orders (also, if needed, cancel orders).</w:t>
      </w:r>
    </w:p>
    <w:p w14:paraId="79257AF8" w14:textId="77777777" w:rsidR="00667542" w:rsidRDefault="00000000">
      <w:pPr>
        <w:numPr>
          <w:ilvl w:val="0"/>
          <w:numId w:val="35"/>
        </w:numPr>
      </w:pPr>
      <w:r>
        <w:t>The system shall allow administrator to generate invoices.</w:t>
      </w:r>
    </w:p>
    <w:p w14:paraId="2DEB6A17" w14:textId="77777777" w:rsidR="00667542" w:rsidRDefault="00000000">
      <w:pPr>
        <w:numPr>
          <w:ilvl w:val="0"/>
          <w:numId w:val="31"/>
        </w:numPr>
      </w:pPr>
      <w:r>
        <w:t>Search:</w:t>
      </w:r>
    </w:p>
    <w:p w14:paraId="3B51C0B5" w14:textId="77777777" w:rsidR="00667542" w:rsidRDefault="00000000">
      <w:pPr>
        <w:numPr>
          <w:ilvl w:val="0"/>
          <w:numId w:val="49"/>
        </w:numPr>
      </w:pPr>
      <w:r>
        <w:t>The system shall provide a search functionality for products enabling users to search by name, price, description, etc.</w:t>
      </w:r>
    </w:p>
    <w:p w14:paraId="4A5ABD1D" w14:textId="77777777" w:rsidR="00667542" w:rsidRDefault="00000000">
      <w:pPr>
        <w:numPr>
          <w:ilvl w:val="0"/>
          <w:numId w:val="49"/>
        </w:numPr>
      </w:pPr>
      <w:r>
        <w:lastRenderedPageBreak/>
        <w:t>The system shall allow customers to browse products by category and subcategory.</w:t>
      </w:r>
    </w:p>
    <w:p w14:paraId="1615E7D1" w14:textId="77777777" w:rsidR="00667542" w:rsidRDefault="00000000">
      <w:pPr>
        <w:numPr>
          <w:ilvl w:val="0"/>
          <w:numId w:val="49"/>
        </w:numPr>
      </w:pPr>
      <w:r>
        <w:t>The system shall allow users to sort and filter products based on product category, subcategory, price, etc.</w:t>
      </w:r>
    </w:p>
    <w:p w14:paraId="616AEE14" w14:textId="77777777" w:rsidR="00667542" w:rsidRDefault="00000000">
      <w:pPr>
        <w:numPr>
          <w:ilvl w:val="0"/>
          <w:numId w:val="31"/>
        </w:numPr>
      </w:pPr>
      <w:r>
        <w:t>Product details and images:</w:t>
      </w:r>
    </w:p>
    <w:p w14:paraId="5E3C5519" w14:textId="77777777" w:rsidR="00667542" w:rsidRDefault="00000000">
      <w:pPr>
        <w:numPr>
          <w:ilvl w:val="0"/>
          <w:numId w:val="2"/>
        </w:numPr>
      </w:pPr>
      <w:r>
        <w:t>The system shall provide detailed product information, including descriptions, specifications, and features.</w:t>
      </w:r>
    </w:p>
    <w:p w14:paraId="4B998622" w14:textId="77777777" w:rsidR="00667542" w:rsidRDefault="00000000">
      <w:pPr>
        <w:numPr>
          <w:ilvl w:val="0"/>
          <w:numId w:val="2"/>
        </w:numPr>
      </w:pPr>
      <w:r>
        <w:t>The system shall display product images, ranging from one to multiple images (if available) per product.</w:t>
      </w:r>
    </w:p>
    <w:p w14:paraId="5BBBAF53" w14:textId="77777777" w:rsidR="00667542" w:rsidRDefault="00000000">
      <w:pPr>
        <w:numPr>
          <w:ilvl w:val="0"/>
          <w:numId w:val="2"/>
        </w:numPr>
      </w:pPr>
      <w:r>
        <w:t>The system shall provide the ability for adding reviews and ratings to products along with demonstrating them to customers.</w:t>
      </w:r>
    </w:p>
    <w:p w14:paraId="4A41EF59" w14:textId="77777777" w:rsidR="00667542" w:rsidRDefault="00000000">
      <w:pPr>
        <w:numPr>
          <w:ilvl w:val="0"/>
          <w:numId w:val="31"/>
        </w:numPr>
      </w:pPr>
      <w:r>
        <w:t>Cart and checkout:</w:t>
      </w:r>
    </w:p>
    <w:p w14:paraId="5E880E42" w14:textId="77777777" w:rsidR="00667542" w:rsidRDefault="00000000">
      <w:pPr>
        <w:numPr>
          <w:ilvl w:val="0"/>
          <w:numId w:val="51"/>
        </w:numPr>
      </w:pPr>
      <w:r>
        <w:t>The system shall allow customers to add items into cart and remove items from the cart.</w:t>
      </w:r>
    </w:p>
    <w:p w14:paraId="2497ED85" w14:textId="77777777" w:rsidR="00667542" w:rsidRDefault="00000000">
      <w:pPr>
        <w:numPr>
          <w:ilvl w:val="0"/>
          <w:numId w:val="51"/>
        </w:numPr>
      </w:pPr>
      <w:r>
        <w:t>The system shall allow customers to apply discounts and coupons to their cart before ordering the products.</w:t>
      </w:r>
    </w:p>
    <w:p w14:paraId="737FBE3C" w14:textId="77777777" w:rsidR="00667542" w:rsidRDefault="00000000">
      <w:pPr>
        <w:numPr>
          <w:ilvl w:val="0"/>
          <w:numId w:val="51"/>
        </w:numPr>
      </w:pPr>
      <w:r>
        <w:t>The system shall allow customers to manage (add, remove, etc.) their shipping and billing address.</w:t>
      </w:r>
    </w:p>
    <w:p w14:paraId="06B20979" w14:textId="77777777" w:rsidR="00667542" w:rsidRDefault="00000000">
      <w:pPr>
        <w:numPr>
          <w:ilvl w:val="0"/>
          <w:numId w:val="31"/>
        </w:numPr>
      </w:pPr>
      <w:r>
        <w:t>Payment processing:</w:t>
      </w:r>
    </w:p>
    <w:p w14:paraId="77221C3A" w14:textId="77777777" w:rsidR="00667542" w:rsidRDefault="00000000">
      <w:pPr>
        <w:numPr>
          <w:ilvl w:val="0"/>
          <w:numId w:val="52"/>
        </w:numPr>
      </w:pPr>
      <w:r>
        <w:t>The system shall ensure secure payment processing for customers to protect customer information and security.</w:t>
      </w:r>
    </w:p>
    <w:p w14:paraId="72A1E2E4" w14:textId="77777777" w:rsidR="00667542" w:rsidRDefault="00000000">
      <w:pPr>
        <w:numPr>
          <w:ilvl w:val="0"/>
          <w:numId w:val="52"/>
        </w:numPr>
      </w:pPr>
      <w:r>
        <w:t xml:space="preserve">The system shall support multiple payment methods, such as PayPal, credit card (e.g., VISA, MasterCard), etc. </w:t>
      </w:r>
    </w:p>
    <w:p w14:paraId="478A2E8D" w14:textId="77777777" w:rsidR="00667542" w:rsidRDefault="00000000">
      <w:pPr>
        <w:numPr>
          <w:ilvl w:val="0"/>
          <w:numId w:val="31"/>
        </w:numPr>
      </w:pPr>
      <w:r>
        <w:t>Customer support:</w:t>
      </w:r>
    </w:p>
    <w:p w14:paraId="1B28BC74" w14:textId="77777777" w:rsidR="00667542" w:rsidRDefault="00000000">
      <w:pPr>
        <w:numPr>
          <w:ilvl w:val="0"/>
          <w:numId w:val="39"/>
        </w:numPr>
      </w:pPr>
      <w:r>
        <w:t>The system shall provide email support for customers.</w:t>
      </w:r>
    </w:p>
    <w:p w14:paraId="04D270D5" w14:textId="77777777" w:rsidR="00667542" w:rsidRDefault="00000000">
      <w:pPr>
        <w:numPr>
          <w:ilvl w:val="0"/>
          <w:numId w:val="39"/>
        </w:numPr>
      </w:pPr>
      <w:r>
        <w:t>The system shall provide live chat support for customers.</w:t>
      </w:r>
    </w:p>
    <w:p w14:paraId="183F41D2" w14:textId="77777777" w:rsidR="00667542" w:rsidRDefault="00000000">
      <w:pPr>
        <w:numPr>
          <w:ilvl w:val="0"/>
          <w:numId w:val="39"/>
        </w:numPr>
      </w:pPr>
      <w:r>
        <w:t>The system shall provide phone support for customers.</w:t>
      </w:r>
    </w:p>
    <w:p w14:paraId="4DCCCFBC" w14:textId="77777777" w:rsidR="00667542" w:rsidRDefault="00000000">
      <w:pPr>
        <w:numPr>
          <w:ilvl w:val="0"/>
          <w:numId w:val="31"/>
        </w:numPr>
      </w:pPr>
      <w:r>
        <w:t>Vendor management:</w:t>
      </w:r>
    </w:p>
    <w:p w14:paraId="454A2CD9" w14:textId="77777777" w:rsidR="00667542" w:rsidRDefault="00000000">
      <w:pPr>
        <w:numPr>
          <w:ilvl w:val="0"/>
          <w:numId w:val="40"/>
        </w:numPr>
      </w:pPr>
      <w:r>
        <w:t>The system shall allow vendors to register and request approval from administrator.</w:t>
      </w:r>
    </w:p>
    <w:p w14:paraId="49A75A99" w14:textId="77777777" w:rsidR="00667542" w:rsidRDefault="00000000">
      <w:pPr>
        <w:numPr>
          <w:ilvl w:val="0"/>
          <w:numId w:val="40"/>
        </w:numPr>
      </w:pPr>
      <w:r>
        <w:t>The system shall provide a management interface for administrator to manage vendors, including approving or rejecting vendor requests, product management, order management, managing vendor payments and commissions, etc.</w:t>
      </w:r>
    </w:p>
    <w:p w14:paraId="344B6A49" w14:textId="77777777" w:rsidR="00667542" w:rsidRDefault="00000000">
      <w:pPr>
        <w:numPr>
          <w:ilvl w:val="0"/>
          <w:numId w:val="31"/>
        </w:numPr>
      </w:pPr>
      <w:r>
        <w:t>Marketing and promotions:</w:t>
      </w:r>
    </w:p>
    <w:p w14:paraId="4C395008" w14:textId="77777777" w:rsidR="00667542" w:rsidRDefault="00000000">
      <w:pPr>
        <w:numPr>
          <w:ilvl w:val="0"/>
          <w:numId w:val="41"/>
        </w:numPr>
      </w:pPr>
      <w:r>
        <w:t>The system shall allow administrator to create discounts and coupon codes for customers.</w:t>
      </w:r>
    </w:p>
    <w:p w14:paraId="4DC010C2" w14:textId="77777777" w:rsidR="00667542" w:rsidRDefault="00000000">
      <w:pPr>
        <w:numPr>
          <w:ilvl w:val="0"/>
          <w:numId w:val="41"/>
        </w:numPr>
      </w:pPr>
      <w:r>
        <w:t>The system shall support special offers, such as discounts for limited-time, shipping cancellation when an amount of order price is reached, etc.</w:t>
      </w:r>
    </w:p>
    <w:p w14:paraId="5C4FB1C0" w14:textId="77777777" w:rsidR="00667542" w:rsidRDefault="00000000">
      <w:pPr>
        <w:numPr>
          <w:ilvl w:val="0"/>
          <w:numId w:val="41"/>
        </w:numPr>
      </w:pPr>
      <w:r>
        <w:t>The system shall support plan subscriptions for assisting the users.</w:t>
      </w:r>
    </w:p>
    <w:p w14:paraId="7862F354" w14:textId="77777777" w:rsidR="00667542" w:rsidRDefault="00000000">
      <w:pPr>
        <w:numPr>
          <w:ilvl w:val="0"/>
          <w:numId w:val="31"/>
        </w:numPr>
      </w:pPr>
      <w:r>
        <w:t>Analytics and Reporting:</w:t>
      </w:r>
    </w:p>
    <w:p w14:paraId="071DE2E4" w14:textId="77777777" w:rsidR="00667542" w:rsidRDefault="00000000">
      <w:pPr>
        <w:numPr>
          <w:ilvl w:val="0"/>
          <w:numId w:val="42"/>
        </w:numPr>
      </w:pPr>
      <w:r>
        <w:t>The system shall track sales information, including the number of transactions, total revenue, etc.</w:t>
      </w:r>
    </w:p>
    <w:p w14:paraId="20960498" w14:textId="77777777" w:rsidR="00667542" w:rsidRDefault="00000000">
      <w:pPr>
        <w:numPr>
          <w:ilvl w:val="0"/>
          <w:numId w:val="42"/>
        </w:numPr>
      </w:pPr>
      <w:r>
        <w:t>The system shall analyze customer behavior.</w:t>
      </w:r>
    </w:p>
    <w:p w14:paraId="363B04CD" w14:textId="77777777" w:rsidR="00667542" w:rsidRDefault="00000000">
      <w:pPr>
        <w:numPr>
          <w:ilvl w:val="0"/>
          <w:numId w:val="42"/>
        </w:numPr>
      </w:pPr>
      <w:r>
        <w:t>The system shall provide market and trend analysis (e.g., popular products.).</w:t>
      </w:r>
    </w:p>
    <w:p w14:paraId="1133EE30" w14:textId="77777777" w:rsidR="00667542" w:rsidRDefault="00000000">
      <w:pPr>
        <w:numPr>
          <w:ilvl w:val="0"/>
          <w:numId w:val="31"/>
        </w:numPr>
      </w:pPr>
      <w:r>
        <w:t>Support and training:</w:t>
      </w:r>
    </w:p>
    <w:p w14:paraId="10456661" w14:textId="77777777" w:rsidR="00667542" w:rsidRDefault="00000000">
      <w:pPr>
        <w:numPr>
          <w:ilvl w:val="0"/>
          <w:numId w:val="43"/>
        </w:numPr>
      </w:pPr>
      <w:r>
        <w:t>The system shall provide FAQs for customers.</w:t>
      </w:r>
    </w:p>
    <w:p w14:paraId="517560E4" w14:textId="77777777" w:rsidR="00667542" w:rsidRDefault="00000000">
      <w:pPr>
        <w:numPr>
          <w:ilvl w:val="0"/>
          <w:numId w:val="43"/>
        </w:numPr>
      </w:pPr>
      <w:r>
        <w:t>The system shall provide user manuals for customers.</w:t>
      </w:r>
    </w:p>
    <w:p w14:paraId="1F12F9E0" w14:textId="77777777" w:rsidR="00667542" w:rsidRDefault="00000000">
      <w:pPr>
        <w:numPr>
          <w:ilvl w:val="0"/>
          <w:numId w:val="31"/>
        </w:numPr>
      </w:pPr>
      <w:r>
        <w:t>Feedback management:</w:t>
      </w:r>
    </w:p>
    <w:p w14:paraId="3608C132" w14:textId="77777777" w:rsidR="00667542" w:rsidRDefault="00000000">
      <w:pPr>
        <w:numPr>
          <w:ilvl w:val="0"/>
          <w:numId w:val="44"/>
        </w:numPr>
      </w:pPr>
      <w:r>
        <w:t>The system shall allow users to rate products, provide reviews, and leave comments.</w:t>
      </w:r>
    </w:p>
    <w:p w14:paraId="08E86532" w14:textId="77777777" w:rsidR="00667542" w:rsidRDefault="00000000">
      <w:pPr>
        <w:numPr>
          <w:ilvl w:val="0"/>
          <w:numId w:val="44"/>
        </w:numPr>
      </w:pPr>
      <w:r>
        <w:t>The system shall allow users to edit or delete their reviews and ratings.</w:t>
      </w:r>
    </w:p>
    <w:p w14:paraId="567EF452" w14:textId="77777777" w:rsidR="00667542" w:rsidRDefault="00000000">
      <w:pPr>
        <w:numPr>
          <w:ilvl w:val="0"/>
          <w:numId w:val="44"/>
        </w:numPr>
      </w:pPr>
      <w:r>
        <w:lastRenderedPageBreak/>
        <w:t>The system shall allow administrator to check and moderate (reject or modify) the feedbacks provided by the customers.</w:t>
      </w:r>
    </w:p>
    <w:p w14:paraId="5F6FE0BA" w14:textId="77777777" w:rsidR="00667542" w:rsidRDefault="00000000">
      <w:pPr>
        <w:numPr>
          <w:ilvl w:val="0"/>
          <w:numId w:val="44"/>
        </w:numPr>
      </w:pPr>
      <w:r>
        <w:t>The system shall allow administrator to respond to user feedbacks.</w:t>
      </w:r>
    </w:p>
    <w:p w14:paraId="620D31D6" w14:textId="77777777" w:rsidR="00667542" w:rsidRDefault="00000000">
      <w:pPr>
        <w:numPr>
          <w:ilvl w:val="0"/>
          <w:numId w:val="44"/>
        </w:numPr>
      </w:pPr>
      <w:r>
        <w:t>The system shall allow users to view their order history and feedback, including their ratings for products, reviews, and comments.</w:t>
      </w:r>
    </w:p>
    <w:p w14:paraId="2F3DB8A8" w14:textId="77777777" w:rsidR="00667542" w:rsidRDefault="00000000">
      <w:pPr>
        <w:numPr>
          <w:ilvl w:val="0"/>
          <w:numId w:val="31"/>
        </w:numPr>
      </w:pPr>
      <w:r>
        <w:t>User account management:</w:t>
      </w:r>
    </w:p>
    <w:p w14:paraId="6DE1DDAB" w14:textId="77777777" w:rsidR="00667542" w:rsidRDefault="00000000">
      <w:pPr>
        <w:numPr>
          <w:ilvl w:val="0"/>
          <w:numId w:val="15"/>
        </w:numPr>
      </w:pPr>
      <w:r>
        <w:t>The system shall allow users to register through setting username, email address (verification required), and password.</w:t>
      </w:r>
    </w:p>
    <w:p w14:paraId="0D01E4C2" w14:textId="77777777" w:rsidR="00667542" w:rsidRDefault="00000000">
      <w:pPr>
        <w:numPr>
          <w:ilvl w:val="0"/>
          <w:numId w:val="15"/>
        </w:numPr>
      </w:pPr>
      <w:r>
        <w:t>The system shall allow users to login using their email address and password.</w:t>
      </w:r>
    </w:p>
    <w:p w14:paraId="1CB18EDE" w14:textId="77777777" w:rsidR="00667542" w:rsidRDefault="00000000">
      <w:pPr>
        <w:numPr>
          <w:ilvl w:val="0"/>
          <w:numId w:val="15"/>
        </w:numPr>
      </w:pPr>
      <w:r>
        <w:t>The system shall allow users to manage their account information, including resetting their passwords, updating email addresses, changing their usernames, etc.</w:t>
      </w:r>
    </w:p>
    <w:p w14:paraId="62C28A73" w14:textId="77777777" w:rsidR="00667542" w:rsidRDefault="00000000">
      <w:pPr>
        <w:numPr>
          <w:ilvl w:val="0"/>
          <w:numId w:val="15"/>
        </w:numPr>
      </w:pPr>
      <w:r>
        <w:t>The system shall provide users with account recovery as when the password is lost, they can utilize their email address to reset the password and recover the account.</w:t>
      </w:r>
    </w:p>
    <w:p w14:paraId="5C4659A2" w14:textId="77777777" w:rsidR="00667542" w:rsidRDefault="00000000">
      <w:pPr>
        <w:numPr>
          <w:ilvl w:val="0"/>
          <w:numId w:val="15"/>
        </w:numPr>
      </w:pPr>
      <w:r>
        <w:t>The system shall allow users to add and remove payment methods and select a payment method for further transactions.</w:t>
      </w:r>
    </w:p>
    <w:p w14:paraId="11E97F5C" w14:textId="77777777" w:rsidR="00667542" w:rsidRDefault="00000000">
      <w:pPr>
        <w:numPr>
          <w:ilvl w:val="0"/>
          <w:numId w:val="31"/>
        </w:numPr>
      </w:pPr>
      <w:r>
        <w:t>Privacy and security:</w:t>
      </w:r>
    </w:p>
    <w:p w14:paraId="45C7A84A" w14:textId="77777777" w:rsidR="00667542" w:rsidRDefault="00000000">
      <w:pPr>
        <w:numPr>
          <w:ilvl w:val="0"/>
          <w:numId w:val="16"/>
        </w:numPr>
      </w:pPr>
      <w:r>
        <w:t>The system shall ensure privacy and security of user information by applying protection measurements.</w:t>
      </w:r>
    </w:p>
    <w:p w14:paraId="178FFDBF" w14:textId="77777777" w:rsidR="00667542" w:rsidRDefault="00000000">
      <w:pPr>
        <w:numPr>
          <w:ilvl w:val="0"/>
          <w:numId w:val="16"/>
        </w:numPr>
      </w:pPr>
      <w:r>
        <w:t>The system shall implement data protection measures, such as backups, recoveries, etc.</w:t>
      </w:r>
    </w:p>
    <w:p w14:paraId="0A063A38" w14:textId="77777777" w:rsidR="00667542" w:rsidRDefault="00000000">
      <w:pPr>
        <w:numPr>
          <w:ilvl w:val="0"/>
          <w:numId w:val="16"/>
        </w:numPr>
      </w:pPr>
      <w:r>
        <w:t>The system shall ensure the secure transmission of user information, including their passwords, addresses, and payment information through encryption methods.</w:t>
      </w:r>
    </w:p>
    <w:p w14:paraId="2BF421CE" w14:textId="77777777" w:rsidR="00667542" w:rsidRDefault="00000000">
      <w:pPr>
        <w:numPr>
          <w:ilvl w:val="0"/>
          <w:numId w:val="31"/>
        </w:numPr>
      </w:pPr>
      <w:r>
        <w:t>Social media and integration:</w:t>
      </w:r>
    </w:p>
    <w:p w14:paraId="4FC19CCC" w14:textId="77777777" w:rsidR="00667542" w:rsidRDefault="00000000">
      <w:pPr>
        <w:pStyle w:val="af9"/>
        <w:numPr>
          <w:ilvl w:val="0"/>
          <w:numId w:val="55"/>
        </w:numPr>
        <w:pPrChange w:id="8" w:author="Sabina Veyisli" w:date="2023-04-17T20:01:00Z">
          <w:pPr>
            <w:numPr>
              <w:numId w:val="37"/>
            </w:numPr>
            <w:ind w:left="720" w:hanging="360"/>
          </w:pPr>
        </w:pPrChange>
      </w:pPr>
      <w:r>
        <w:t>The system shall integrate with different social media platforms and track user engagement and behavior.</w:t>
      </w:r>
    </w:p>
    <w:p w14:paraId="51A92A74" w14:textId="77777777" w:rsidR="00667542" w:rsidRDefault="00000000">
      <w:pPr>
        <w:numPr>
          <w:ilvl w:val="0"/>
          <w:numId w:val="31"/>
        </w:numPr>
      </w:pPr>
      <w:r>
        <w:t>Localization:</w:t>
      </w:r>
    </w:p>
    <w:p w14:paraId="61CE9701" w14:textId="77777777" w:rsidR="00667542" w:rsidRDefault="00000000">
      <w:pPr>
        <w:pStyle w:val="af9"/>
        <w:numPr>
          <w:ilvl w:val="0"/>
          <w:numId w:val="55"/>
        </w:numPr>
        <w:pPrChange w:id="9" w:author="Sabina Veyisli" w:date="2023-04-17T20:01:00Z">
          <w:pPr>
            <w:numPr>
              <w:numId w:val="12"/>
            </w:numPr>
            <w:ind w:left="720" w:hanging="360"/>
          </w:pPr>
        </w:pPrChange>
      </w:pPr>
      <w:r>
        <w:t>The system shall integrate with local payment gateways and local tax regulations; it will provide localization for Azerbaijani language and currency.</w:t>
      </w:r>
    </w:p>
    <w:p w14:paraId="4D83ECA9" w14:textId="77777777" w:rsidR="00667542" w:rsidRDefault="00000000">
      <w:pPr>
        <w:numPr>
          <w:ilvl w:val="0"/>
          <w:numId w:val="31"/>
        </w:numPr>
      </w:pPr>
      <w:r>
        <w:t>Return and Refund management:</w:t>
      </w:r>
    </w:p>
    <w:p w14:paraId="591AED6E" w14:textId="77777777" w:rsidR="00667542" w:rsidRDefault="00000000">
      <w:pPr>
        <w:pStyle w:val="af9"/>
        <w:numPr>
          <w:ilvl w:val="0"/>
          <w:numId w:val="55"/>
        </w:numPr>
        <w:pPrChange w:id="10" w:author="Sabina Veyisli" w:date="2023-04-17T20:01:00Z">
          <w:pPr>
            <w:numPr>
              <w:numId w:val="50"/>
            </w:numPr>
            <w:ind w:left="720" w:hanging="360"/>
          </w:pPr>
        </w:pPrChange>
      </w:pPr>
      <w:r>
        <w:t>The system shall ensure a refund option for products; the system shall have policy for refunding and include returning as well.</w:t>
      </w:r>
    </w:p>
    <w:p w14:paraId="79136D39" w14:textId="77777777" w:rsidR="00667542" w:rsidRDefault="00000000">
      <w:pPr>
        <w:pStyle w:val="af9"/>
        <w:numPr>
          <w:ilvl w:val="0"/>
          <w:numId w:val="55"/>
        </w:numPr>
        <w:rPr>
          <w:ins w:id="11" w:author="Sabina Veyisli" w:date="2023-04-17T20:01:00Z"/>
        </w:rPr>
        <w:pPrChange w:id="12" w:author="Sabina Veyisli" w:date="2023-04-17T20:01:00Z">
          <w:pPr>
            <w:numPr>
              <w:numId w:val="50"/>
            </w:numPr>
            <w:ind w:left="720" w:hanging="360"/>
          </w:pPr>
        </w:pPrChange>
      </w:pPr>
      <w:r>
        <w:t>The system shall provide administrator to manage the return and refund requests from customers; the customers shall have tracking status to check the request’s status.</w:t>
      </w:r>
    </w:p>
    <w:p w14:paraId="46764225" w14:textId="39DEC010" w:rsidR="000A2C25" w:rsidRDefault="000A2C25" w:rsidP="000A2C25">
      <w:pPr>
        <w:pStyle w:val="af9"/>
        <w:numPr>
          <w:ilvl w:val="0"/>
          <w:numId w:val="31"/>
        </w:numPr>
        <w:rPr>
          <w:ins w:id="13" w:author="Sabina Veyisli" w:date="2023-04-17T20:02:00Z"/>
        </w:rPr>
      </w:pPr>
      <w:ins w:id="14" w:author="Sabina Veyisli" w:date="2023-04-17T20:02:00Z">
        <w:r w:rsidRPr="000A2C25">
          <w:t>Wishlist:</w:t>
        </w:r>
      </w:ins>
    </w:p>
    <w:p w14:paraId="007F3210" w14:textId="5229860C" w:rsidR="000A2C25" w:rsidRDefault="000A2C25" w:rsidP="000A2C25">
      <w:pPr>
        <w:pStyle w:val="af9"/>
        <w:numPr>
          <w:ilvl w:val="0"/>
          <w:numId w:val="56"/>
        </w:numPr>
        <w:rPr>
          <w:ins w:id="15" w:author="Sabina Veyisli" w:date="2023-04-17T20:08:00Z"/>
        </w:rPr>
      </w:pPr>
      <w:ins w:id="16" w:author="Sabina Veyisli" w:date="2023-04-17T20:08:00Z">
        <w:r>
          <w:t>Users can add products to their Wishlist.</w:t>
        </w:r>
      </w:ins>
    </w:p>
    <w:p w14:paraId="2AB03FD8" w14:textId="0D6D9AAF" w:rsidR="000A2C25" w:rsidRDefault="000A2C25" w:rsidP="000A2C25">
      <w:pPr>
        <w:pStyle w:val="af9"/>
        <w:numPr>
          <w:ilvl w:val="0"/>
          <w:numId w:val="56"/>
        </w:numPr>
        <w:rPr>
          <w:ins w:id="17" w:author="Sabina Veyisli" w:date="2023-04-17T20:08:00Z"/>
        </w:rPr>
      </w:pPr>
      <w:ins w:id="18" w:author="Sabina Veyisli" w:date="2023-04-17T20:08:00Z">
        <w:r>
          <w:t>Users can view and manage their Wishlist.</w:t>
        </w:r>
      </w:ins>
    </w:p>
    <w:p w14:paraId="55848262" w14:textId="468E0581" w:rsidR="000A2C25" w:rsidRDefault="000A2C25" w:rsidP="000A2C25">
      <w:pPr>
        <w:pStyle w:val="af9"/>
        <w:numPr>
          <w:ilvl w:val="0"/>
          <w:numId w:val="56"/>
        </w:numPr>
        <w:rPr>
          <w:ins w:id="19" w:author="Sabina Veyisli" w:date="2023-04-17T20:08:00Z"/>
        </w:rPr>
      </w:pPr>
      <w:ins w:id="20" w:author="Sabina Veyisli" w:date="2023-04-17T20:08:00Z">
        <w:r>
          <w:t>When a product is on sale or back in stock, users can get notifications about it.</w:t>
        </w:r>
      </w:ins>
    </w:p>
    <w:p w14:paraId="1D4EF3D9" w14:textId="77777777" w:rsidR="000A2C25" w:rsidRDefault="000A2C25" w:rsidP="000A2C25">
      <w:pPr>
        <w:rPr>
          <w:ins w:id="21" w:author="Sabina Veyisli" w:date="2023-04-17T20:08:00Z"/>
        </w:rPr>
      </w:pPr>
    </w:p>
    <w:p w14:paraId="1D4C42BE" w14:textId="77777777" w:rsidR="00C66A2C" w:rsidRDefault="00C66A2C" w:rsidP="00C66A2C">
      <w:pPr>
        <w:pStyle w:val="af9"/>
        <w:numPr>
          <w:ilvl w:val="0"/>
          <w:numId w:val="31"/>
        </w:numPr>
        <w:rPr>
          <w:ins w:id="22" w:author="Sabina Veyisli" w:date="2023-04-17T20:10:00Z"/>
        </w:rPr>
      </w:pPr>
      <w:ins w:id="23" w:author="Sabina Veyisli" w:date="2023-04-17T20:10:00Z">
        <w:r>
          <w:t>Email notifications:</w:t>
        </w:r>
      </w:ins>
    </w:p>
    <w:p w14:paraId="2540529B" w14:textId="77777777" w:rsidR="00C66A2C" w:rsidRDefault="00C66A2C" w:rsidP="00C66A2C">
      <w:pPr>
        <w:pStyle w:val="af9"/>
        <w:numPr>
          <w:ilvl w:val="0"/>
          <w:numId w:val="59"/>
        </w:numPr>
        <w:rPr>
          <w:ins w:id="24" w:author="Sabina Veyisli" w:date="2023-04-17T20:12:00Z"/>
        </w:rPr>
      </w:pPr>
      <w:ins w:id="25" w:author="Sabina Veyisli" w:date="2023-04-17T20:10:00Z">
        <w:r>
          <w:t>Users get email notifications about their order status.</w:t>
        </w:r>
      </w:ins>
    </w:p>
    <w:p w14:paraId="51A6E7F1" w14:textId="1EEDF6C3" w:rsidR="00C66A2C" w:rsidRDefault="00C66A2C">
      <w:pPr>
        <w:pStyle w:val="af9"/>
        <w:numPr>
          <w:ilvl w:val="0"/>
          <w:numId w:val="59"/>
        </w:numPr>
        <w:rPr>
          <w:ins w:id="26" w:author="Sabina Veyisli" w:date="2023-04-17T20:11:00Z"/>
        </w:rPr>
        <w:pPrChange w:id="27" w:author="Sabina Veyisli" w:date="2023-04-17T20:11:00Z">
          <w:pPr>
            <w:pStyle w:val="af9"/>
          </w:pPr>
        </w:pPrChange>
      </w:pPr>
      <w:ins w:id="28" w:author="Sabina Veyisli" w:date="2023-04-17T20:12:00Z">
        <w:r w:rsidRPr="00C66A2C">
          <w:t>Users get reminders when products are about to expire.</w:t>
        </w:r>
      </w:ins>
    </w:p>
    <w:p w14:paraId="63275FAF" w14:textId="04E84213" w:rsidR="000A2C25" w:rsidRPr="00D45294" w:rsidDel="00C66A2C" w:rsidRDefault="000A2C25">
      <w:pPr>
        <w:pStyle w:val="af9"/>
        <w:numPr>
          <w:ilvl w:val="0"/>
          <w:numId w:val="60"/>
        </w:numPr>
        <w:rPr>
          <w:del w:id="29" w:author="Sabina Veyisli" w:date="2023-04-17T20:11:00Z"/>
        </w:rPr>
        <w:pPrChange w:id="30" w:author="Sabina Veyisli" w:date="2023-04-17T20:12:00Z">
          <w:pPr>
            <w:pStyle w:val="2"/>
          </w:pPr>
        </w:pPrChange>
      </w:pPr>
    </w:p>
    <w:p w14:paraId="098B2049" w14:textId="77777777" w:rsidR="00C66A2C" w:rsidRPr="00242DBB" w:rsidRDefault="00C66A2C">
      <w:pPr>
        <w:pStyle w:val="af9"/>
        <w:rPr>
          <w:ins w:id="31" w:author="Sabina Veyisli" w:date="2023-04-17T20:11:00Z"/>
        </w:rPr>
        <w:pPrChange w:id="32" w:author="Sabina Veyisli" w:date="2023-04-17T20:11:00Z">
          <w:pPr>
            <w:numPr>
              <w:numId w:val="50"/>
            </w:numPr>
            <w:ind w:left="720" w:hanging="360"/>
          </w:pPr>
        </w:pPrChange>
      </w:pPr>
    </w:p>
    <w:p w14:paraId="795222DB" w14:textId="77777777" w:rsidR="00667542" w:rsidRDefault="00000000">
      <w:pPr>
        <w:pStyle w:val="2"/>
      </w:pPr>
      <w:bookmarkStart w:id="33" w:name="_Toc130931553"/>
      <w:bookmarkStart w:id="34" w:name="_Toc130932175"/>
      <w:r>
        <w:t>Functional Requirements</w:t>
      </w:r>
      <w:bookmarkEnd w:id="33"/>
      <w:bookmarkEnd w:id="34"/>
    </w:p>
    <w:p w14:paraId="5F103533" w14:textId="77777777" w:rsidR="00667542" w:rsidRDefault="00000000">
      <w:pPr>
        <w:numPr>
          <w:ilvl w:val="0"/>
          <w:numId w:val="1"/>
        </w:numPr>
      </w:pPr>
      <w:r>
        <w:t>The system shall display products with details such as product name, cost, description, images, reviews, ratings, comments, etc.</w:t>
      </w:r>
    </w:p>
    <w:p w14:paraId="0BD5D94C" w14:textId="77777777" w:rsidR="00667542" w:rsidRDefault="00000000">
      <w:pPr>
        <w:numPr>
          <w:ilvl w:val="0"/>
          <w:numId w:val="1"/>
        </w:numPr>
      </w:pPr>
      <w:r>
        <w:t>The system shall allow customers to place orders by adding items to the cart and proceeding to checkout.</w:t>
      </w:r>
    </w:p>
    <w:p w14:paraId="25FDDE13" w14:textId="77777777" w:rsidR="00667542" w:rsidRDefault="00000000">
      <w:pPr>
        <w:numPr>
          <w:ilvl w:val="0"/>
          <w:numId w:val="1"/>
        </w:numPr>
      </w:pPr>
      <w:r>
        <w:t>The system shall manage inventory by updating product quantities based on orders and purchases.</w:t>
      </w:r>
    </w:p>
    <w:p w14:paraId="173D51DA" w14:textId="77777777" w:rsidR="00667542" w:rsidRDefault="00000000">
      <w:pPr>
        <w:numPr>
          <w:ilvl w:val="0"/>
          <w:numId w:val="1"/>
        </w:numPr>
      </w:pPr>
      <w:r>
        <w:lastRenderedPageBreak/>
        <w:t>The system shall allow customers to track the status of their orders and view their transaction history.</w:t>
      </w:r>
    </w:p>
    <w:p w14:paraId="2679CE98" w14:textId="77777777" w:rsidR="00667542" w:rsidRDefault="00000000">
      <w:pPr>
        <w:numPr>
          <w:ilvl w:val="0"/>
          <w:numId w:val="1"/>
        </w:numPr>
      </w:pPr>
      <w:r>
        <w:t>The system shall allow customers to modify their cart contents, use coupons and discounts, and manage their shipping and billing addresses.</w:t>
      </w:r>
    </w:p>
    <w:p w14:paraId="29F7721D" w14:textId="77777777" w:rsidR="00667542" w:rsidRDefault="00000000">
      <w:pPr>
        <w:numPr>
          <w:ilvl w:val="0"/>
          <w:numId w:val="1"/>
        </w:numPr>
      </w:pPr>
      <w:r>
        <w:t>The system shall provide secure payments and assist multiple payment methods.</w:t>
      </w:r>
    </w:p>
    <w:p w14:paraId="14E194A9" w14:textId="77777777" w:rsidR="00667542" w:rsidRDefault="00000000">
      <w:pPr>
        <w:numPr>
          <w:ilvl w:val="0"/>
          <w:numId w:val="1"/>
        </w:numPr>
      </w:pPr>
      <w:r>
        <w:t>The system shall provide customer support via email, live chat, and phone.</w:t>
      </w:r>
    </w:p>
    <w:p w14:paraId="2D10CDDE" w14:textId="77777777" w:rsidR="00667542" w:rsidRDefault="00000000">
      <w:pPr>
        <w:numPr>
          <w:ilvl w:val="0"/>
          <w:numId w:val="1"/>
        </w:numPr>
      </w:pPr>
      <w:r>
        <w:t>The system shall allow vendors to register and manage their products.</w:t>
      </w:r>
    </w:p>
    <w:p w14:paraId="78B69982" w14:textId="77777777" w:rsidR="00667542" w:rsidRDefault="00000000">
      <w:pPr>
        <w:numPr>
          <w:ilvl w:val="0"/>
          <w:numId w:val="1"/>
        </w:numPr>
      </w:pPr>
      <w:r>
        <w:t>The system shall provide discounts, coupon codes, special offers, and plan subscriptions.</w:t>
      </w:r>
    </w:p>
    <w:p w14:paraId="102C0498" w14:textId="77777777" w:rsidR="00667542" w:rsidRDefault="00000000">
      <w:pPr>
        <w:numPr>
          <w:ilvl w:val="0"/>
          <w:numId w:val="1"/>
        </w:numPr>
      </w:pPr>
      <w:r>
        <w:t>The system shall provide analytics and reporting features, including sales tracking, customer behavior analysis, and market trend analysis.</w:t>
      </w:r>
    </w:p>
    <w:p w14:paraId="03B8F225" w14:textId="77777777" w:rsidR="00667542" w:rsidRDefault="00000000">
      <w:pPr>
        <w:numPr>
          <w:ilvl w:val="0"/>
          <w:numId w:val="1"/>
        </w:numPr>
      </w:pPr>
      <w:r>
        <w:t>The system shall provide support and training materials such as FAQs and user manuals.</w:t>
      </w:r>
    </w:p>
    <w:p w14:paraId="692E2E62" w14:textId="77777777" w:rsidR="00667542" w:rsidRDefault="00000000">
      <w:pPr>
        <w:numPr>
          <w:ilvl w:val="0"/>
          <w:numId w:val="1"/>
        </w:numPr>
      </w:pPr>
      <w:r>
        <w:t>The system shall allow users to rate the products, give reviews, and leave comments; it will also allow administrators to moderate the feedbacks and respond to customers.</w:t>
      </w:r>
    </w:p>
    <w:p w14:paraId="2BB6679B" w14:textId="77777777" w:rsidR="00667542" w:rsidRDefault="00000000">
      <w:pPr>
        <w:numPr>
          <w:ilvl w:val="0"/>
          <w:numId w:val="1"/>
        </w:numPr>
      </w:pPr>
      <w:r>
        <w:t>The system shall allow users to register accounts, login, manage their account information, use recovery, reset passwords, and manage their payment methods.</w:t>
      </w:r>
    </w:p>
    <w:p w14:paraId="0FB15E68" w14:textId="77777777" w:rsidR="00667542" w:rsidRDefault="00000000">
      <w:pPr>
        <w:numPr>
          <w:ilvl w:val="0"/>
          <w:numId w:val="1"/>
        </w:numPr>
      </w:pPr>
      <w:r>
        <w:t xml:space="preserve">The system shall ensure privacy and security through utilizing data protection measures and secure transmission of user information. </w:t>
      </w:r>
    </w:p>
    <w:p w14:paraId="227F7EFE" w14:textId="77777777" w:rsidR="00667542" w:rsidRDefault="00000000">
      <w:pPr>
        <w:pStyle w:val="2"/>
      </w:pPr>
      <w:bookmarkStart w:id="35" w:name="_Toc130931554"/>
      <w:bookmarkStart w:id="36" w:name="_Toc130932176"/>
      <w:r>
        <w:t>Nonfunctional Requirements</w:t>
      </w:r>
      <w:bookmarkEnd w:id="35"/>
      <w:bookmarkEnd w:id="36"/>
    </w:p>
    <w:p w14:paraId="1037AD7E" w14:textId="77777777" w:rsidR="00667542" w:rsidRDefault="00000000">
      <w:pPr>
        <w:numPr>
          <w:ilvl w:val="0"/>
          <w:numId w:val="19"/>
        </w:numPr>
      </w:pPr>
      <w:r>
        <w:t>The system shall be reliable and accessible with minimal downtime for maintenance.</w:t>
      </w:r>
    </w:p>
    <w:p w14:paraId="43077EBC" w14:textId="77777777" w:rsidR="00667542" w:rsidRDefault="00000000">
      <w:pPr>
        <w:numPr>
          <w:ilvl w:val="0"/>
          <w:numId w:val="19"/>
        </w:numPr>
      </w:pPr>
      <w:r>
        <w:t>The system shall be user-friendly and simple for customers and vendors to utilize.</w:t>
      </w:r>
    </w:p>
    <w:p w14:paraId="1195C279" w14:textId="77777777" w:rsidR="00667542" w:rsidRDefault="00000000">
      <w:pPr>
        <w:numPr>
          <w:ilvl w:val="0"/>
          <w:numId w:val="19"/>
        </w:numPr>
      </w:pPr>
      <w:r>
        <w:t>The system shall be safe; it will protect user data from security risks including unauthorized access, hacking, etc.</w:t>
      </w:r>
    </w:p>
    <w:p w14:paraId="39525D12" w14:textId="77777777" w:rsidR="00667542" w:rsidRDefault="00000000">
      <w:pPr>
        <w:numPr>
          <w:ilvl w:val="0"/>
          <w:numId w:val="19"/>
        </w:numPr>
      </w:pPr>
      <w:r>
        <w:t>The system should support encryption of sensitive data; also, may apply password complexity requirements.</w:t>
      </w:r>
    </w:p>
    <w:p w14:paraId="27C94F76" w14:textId="77777777" w:rsidR="00667542" w:rsidRDefault="00000000">
      <w:pPr>
        <w:numPr>
          <w:ilvl w:val="0"/>
          <w:numId w:val="19"/>
        </w:numPr>
      </w:pPr>
      <w:r>
        <w:t>The system shall be compatible with different browsers (e.g., Google Chrome, Opera), platforms, and devices.</w:t>
      </w:r>
    </w:p>
    <w:p w14:paraId="70FA2620" w14:textId="77777777" w:rsidR="00667542" w:rsidRDefault="00000000">
      <w:pPr>
        <w:numPr>
          <w:ilvl w:val="0"/>
          <w:numId w:val="19"/>
        </w:numPr>
      </w:pPr>
      <w:r>
        <w:t>The system shall be easy to maintain and update (with bug fixes and new features).</w:t>
      </w:r>
    </w:p>
    <w:p w14:paraId="479585AC" w14:textId="77777777" w:rsidR="00667542" w:rsidRDefault="00000000">
      <w:pPr>
        <w:numPr>
          <w:ilvl w:val="0"/>
          <w:numId w:val="19"/>
        </w:numPr>
      </w:pPr>
      <w:r>
        <w:t>The system shall be able to handle many daily active users and have quick response times for all operations.</w:t>
      </w:r>
    </w:p>
    <w:p w14:paraId="4E35EEA0" w14:textId="77777777" w:rsidR="00667542" w:rsidRDefault="00000000">
      <w:pPr>
        <w:numPr>
          <w:ilvl w:val="0"/>
          <w:numId w:val="19"/>
        </w:numPr>
      </w:pPr>
      <w:r>
        <w:t xml:space="preserve">The system shall be scalable </w:t>
      </w:r>
      <w:proofErr w:type="gramStart"/>
      <w:r>
        <w:t>in order to</w:t>
      </w:r>
      <w:proofErr w:type="gramEnd"/>
      <w:r>
        <w:t xml:space="preserve"> meet rising resource demands and anticipated growths.</w:t>
      </w:r>
    </w:p>
    <w:p w14:paraId="0610537C" w14:textId="77777777" w:rsidR="00667542" w:rsidRDefault="00000000">
      <w:pPr>
        <w:numPr>
          <w:ilvl w:val="0"/>
          <w:numId w:val="19"/>
        </w:numPr>
      </w:pPr>
      <w:r>
        <w:t>The system shall comply with all applicable laws and rules, including data and consumer protection laws.</w:t>
      </w:r>
    </w:p>
    <w:p w14:paraId="3B5F69FB" w14:textId="77777777" w:rsidR="00667542" w:rsidRDefault="00000000">
      <w:pPr>
        <w:pStyle w:val="2"/>
        <w:rPr>
          <w:sz w:val="26"/>
          <w:szCs w:val="26"/>
        </w:rPr>
      </w:pPr>
      <w:bookmarkStart w:id="37" w:name="_Toc130931555"/>
      <w:bookmarkStart w:id="38" w:name="_Toc130932177"/>
      <w:r>
        <w:rPr>
          <w:sz w:val="26"/>
          <w:szCs w:val="26"/>
        </w:rPr>
        <w:t>Design Constraints</w:t>
      </w:r>
      <w:bookmarkEnd w:id="37"/>
      <w:bookmarkEnd w:id="38"/>
    </w:p>
    <w:p w14:paraId="567182EC" w14:textId="77777777" w:rsidR="00667542" w:rsidRDefault="00667542"/>
    <w:p w14:paraId="5BB86F2D" w14:textId="77777777" w:rsidR="00667542" w:rsidRDefault="00000000">
      <w:r>
        <w:t xml:space="preserve">The limitations and restrictions that should be </w:t>
      </w:r>
      <w:proofErr w:type="gramStart"/>
      <w:r>
        <w:t>taken into account</w:t>
      </w:r>
      <w:proofErr w:type="gramEnd"/>
      <w:r>
        <w:t xml:space="preserve"> when creating a system, product, or project are known as design constraints.  Examples of design constraints include:</w:t>
      </w:r>
    </w:p>
    <w:p w14:paraId="4D8DEA36" w14:textId="77777777" w:rsidR="00667542" w:rsidRDefault="00667542"/>
    <w:p w14:paraId="585F03CA" w14:textId="77777777" w:rsidR="00667542" w:rsidRDefault="00000000">
      <w:pPr>
        <w:numPr>
          <w:ilvl w:val="0"/>
          <w:numId w:val="28"/>
        </w:numPr>
      </w:pPr>
      <w:r>
        <w:rPr>
          <w:sz w:val="26"/>
          <w:szCs w:val="26"/>
        </w:rPr>
        <w:t>Technical constraints like hardware:</w:t>
      </w:r>
      <w:r>
        <w:t xml:space="preserve"> The system should be designed with a variety of gadgets, including laptops, desktop computers, tablets, cellphones </w:t>
      </w:r>
      <w:proofErr w:type="gramStart"/>
      <w:r>
        <w:t>and etc.</w:t>
      </w:r>
      <w:proofErr w:type="gramEnd"/>
      <w:r>
        <w:t xml:space="preserve"> Also, the system needs to be adjusted so that it can function well on devices with minimal memory and processing power.</w:t>
      </w:r>
    </w:p>
    <w:p w14:paraId="502144FB" w14:textId="77777777" w:rsidR="00667542" w:rsidRDefault="00667542">
      <w:pPr>
        <w:ind w:left="720"/>
      </w:pPr>
    </w:p>
    <w:p w14:paraId="276040E7" w14:textId="77777777" w:rsidR="00667542" w:rsidRDefault="00000000">
      <w:pPr>
        <w:numPr>
          <w:ilvl w:val="0"/>
          <w:numId w:val="28"/>
        </w:numPr>
      </w:pPr>
      <w:r>
        <w:rPr>
          <w:sz w:val="26"/>
          <w:szCs w:val="26"/>
        </w:rPr>
        <w:t>Network connectivity:</w:t>
      </w:r>
      <w:r>
        <w:t xml:space="preserve"> These are the specifications that will be used by the system to construct the communication.  Some details such as network speed, network latency, and network security may be important for the system design.</w:t>
      </w:r>
    </w:p>
    <w:p w14:paraId="32A6B117" w14:textId="77777777" w:rsidR="00667542" w:rsidRDefault="00667542">
      <w:pPr>
        <w:ind w:left="720"/>
      </w:pPr>
    </w:p>
    <w:p w14:paraId="3FE48AA9" w14:textId="77777777" w:rsidR="00667542" w:rsidRDefault="00000000">
      <w:pPr>
        <w:numPr>
          <w:ilvl w:val="0"/>
          <w:numId w:val="28"/>
        </w:numPr>
      </w:pPr>
      <w:r>
        <w:rPr>
          <w:sz w:val="26"/>
          <w:szCs w:val="26"/>
        </w:rPr>
        <w:lastRenderedPageBreak/>
        <w:t>Usability &amp; Scalability:</w:t>
      </w:r>
      <w:r>
        <w:t xml:space="preserve"> The system should be designed with specific principles such as feedback, navigation, flexibility, consistency, aesthetics </w:t>
      </w:r>
      <w:proofErr w:type="gramStart"/>
      <w:r>
        <w:t>and etc.</w:t>
      </w:r>
      <w:proofErr w:type="gramEnd"/>
      <w:r>
        <w:t xml:space="preserve">  User-friendly experiences should be built for customers. Additionally, as the platform expands, the system must be able to handle a high number of traffic and transactions. Scalable technology, such as cloud computing, and effective database design are needed for this.</w:t>
      </w:r>
    </w:p>
    <w:p w14:paraId="3DA83DED" w14:textId="77777777" w:rsidR="00667542" w:rsidRDefault="00667542"/>
    <w:p w14:paraId="7A5C8057" w14:textId="4CB47D79" w:rsidR="00667542" w:rsidRDefault="00000000">
      <w:pPr>
        <w:numPr>
          <w:ilvl w:val="0"/>
          <w:numId w:val="28"/>
        </w:numPr>
      </w:pPr>
      <w:r>
        <w:rPr>
          <w:sz w:val="26"/>
          <w:szCs w:val="26"/>
        </w:rPr>
        <w:t>Security and privacy</w:t>
      </w:r>
      <w:r w:rsidRPr="00C114DC">
        <w:t xml:space="preserve">: To guarantee the confidentiality of consumer data, the system must follow industry-standard security measures to prevent unauthorized access. Security features including authentication, encryption, access control, regular software updates </w:t>
      </w:r>
      <w:proofErr w:type="gramStart"/>
      <w:r w:rsidRPr="00C114DC">
        <w:t xml:space="preserve">and </w:t>
      </w:r>
      <w:r w:rsidR="00C114DC" w:rsidRPr="00C114DC">
        <w:t>etc.</w:t>
      </w:r>
      <w:proofErr w:type="gramEnd"/>
      <w:r w:rsidRPr="00C114DC">
        <w:t xml:space="preserve"> can be </w:t>
      </w:r>
      <w:r w:rsidR="00C114DC" w:rsidRPr="00C114DC">
        <w:t>done.</w:t>
      </w:r>
    </w:p>
    <w:p w14:paraId="49B4823D" w14:textId="77777777" w:rsidR="00667542" w:rsidRDefault="00667542">
      <w:pPr>
        <w:ind w:left="720"/>
      </w:pPr>
    </w:p>
    <w:p w14:paraId="2CF54916" w14:textId="77777777" w:rsidR="00667542" w:rsidRDefault="00000000">
      <w:pPr>
        <w:numPr>
          <w:ilvl w:val="0"/>
          <w:numId w:val="28"/>
        </w:numPr>
      </w:pPr>
      <w:r>
        <w:rPr>
          <w:sz w:val="26"/>
          <w:szCs w:val="26"/>
        </w:rPr>
        <w:t>Legal and Regulatory Compliance:</w:t>
      </w:r>
      <w:r>
        <w:t xml:space="preserve"> The system must abide by national and international e-commerce-related laws and regulations, including those governing consumer protection, taxation, and data protection.</w:t>
      </w:r>
    </w:p>
    <w:p w14:paraId="59018C2F" w14:textId="6F9FB48E" w:rsidR="00667542" w:rsidRDefault="00667542"/>
    <w:p w14:paraId="5CDE95C2" w14:textId="62241C26" w:rsidR="001F632F" w:rsidRDefault="001F632F"/>
    <w:p w14:paraId="1E58D47E" w14:textId="77777777" w:rsidR="001F632F" w:rsidRDefault="001F632F"/>
    <w:p w14:paraId="2B6BD3F2" w14:textId="6AAB0A54" w:rsidR="00667542" w:rsidRDefault="00000000">
      <w:pPr>
        <w:pStyle w:val="1"/>
        <w:numPr>
          <w:ilvl w:val="0"/>
          <w:numId w:val="8"/>
        </w:numPr>
      </w:pPr>
      <w:bookmarkStart w:id="39" w:name="_Toc130931556"/>
      <w:bookmarkStart w:id="40" w:name="_Toc130932178"/>
      <w:r>
        <w:t>Use Case Analysis</w:t>
      </w:r>
      <w:bookmarkEnd w:id="39"/>
      <w:bookmarkEnd w:id="40"/>
      <w:r w:rsidR="00233F55">
        <w:rPr>
          <w:rStyle w:val="afc"/>
        </w:rPr>
        <w:footnoteReference w:id="3"/>
      </w:r>
    </w:p>
    <w:p w14:paraId="62AEC1D4" w14:textId="77777777" w:rsidR="00667542" w:rsidRDefault="00667542"/>
    <w:p w14:paraId="654ED6D4" w14:textId="77777777" w:rsidR="00667542" w:rsidRDefault="00667542"/>
    <w:p w14:paraId="1C9463AD" w14:textId="77777777" w:rsidR="00667542" w:rsidRDefault="00000000">
      <w:pPr>
        <w:numPr>
          <w:ilvl w:val="0"/>
          <w:numId w:val="48"/>
        </w:numPr>
      </w:pPr>
      <w:r>
        <w:rPr>
          <w:sz w:val="26"/>
          <w:szCs w:val="26"/>
        </w:rPr>
        <w:t>Check products</w:t>
      </w:r>
      <w:r>
        <w:t>: The system will show all available products together with their features such as the product name, price, description, and photos, as well as reviews, ratings, and comments.  Users can check the specifics of the available products and browse them.</w:t>
      </w:r>
    </w:p>
    <w:p w14:paraId="03C0A377" w14:textId="77777777" w:rsidR="00667542" w:rsidRDefault="00667542">
      <w:pPr>
        <w:ind w:left="720"/>
        <w:rPr>
          <w:sz w:val="26"/>
          <w:szCs w:val="26"/>
        </w:rPr>
      </w:pPr>
    </w:p>
    <w:p w14:paraId="104BC7E0" w14:textId="77777777" w:rsidR="00667542" w:rsidRDefault="00000000">
      <w:pPr>
        <w:numPr>
          <w:ilvl w:val="0"/>
          <w:numId w:val="48"/>
        </w:numPr>
      </w:pPr>
      <w:r>
        <w:rPr>
          <w:sz w:val="26"/>
          <w:szCs w:val="26"/>
        </w:rPr>
        <w:t>Add to chart</w:t>
      </w:r>
      <w:r>
        <w:t>: By choosing the products they want to buy and clicking the "Add to basket" button, customers can add products to their shopping carts.</w:t>
      </w:r>
    </w:p>
    <w:p w14:paraId="463FA654" w14:textId="77777777" w:rsidR="00667542" w:rsidRDefault="00667542">
      <w:pPr>
        <w:ind w:left="720"/>
        <w:rPr>
          <w:sz w:val="26"/>
          <w:szCs w:val="26"/>
        </w:rPr>
      </w:pPr>
    </w:p>
    <w:p w14:paraId="12DCC913" w14:textId="77777777" w:rsidR="00667542" w:rsidRDefault="00000000">
      <w:pPr>
        <w:numPr>
          <w:ilvl w:val="0"/>
          <w:numId w:val="48"/>
        </w:numPr>
      </w:pPr>
      <w:r>
        <w:rPr>
          <w:sz w:val="26"/>
          <w:szCs w:val="26"/>
        </w:rPr>
        <w:t>Checkout:</w:t>
      </w:r>
      <w:r>
        <w:t xml:space="preserve"> Consumers can make a start by verifying the items in their shopping basket, their shipping/billing addresses, and their payment details.</w:t>
      </w:r>
    </w:p>
    <w:p w14:paraId="3B1A883D" w14:textId="77777777" w:rsidR="00667542" w:rsidRDefault="00667542">
      <w:pPr>
        <w:ind w:left="720"/>
        <w:rPr>
          <w:sz w:val="26"/>
          <w:szCs w:val="26"/>
        </w:rPr>
      </w:pPr>
    </w:p>
    <w:p w14:paraId="03E957B1" w14:textId="442580D6" w:rsidR="00667542" w:rsidRDefault="00000000">
      <w:pPr>
        <w:numPr>
          <w:ilvl w:val="0"/>
          <w:numId w:val="48"/>
        </w:numPr>
      </w:pPr>
      <w:r>
        <w:rPr>
          <w:sz w:val="26"/>
          <w:szCs w:val="26"/>
        </w:rPr>
        <w:t>Manage orders</w:t>
      </w:r>
      <w:r>
        <w:t>: Customers can follow their transaction history and the status of their orders. Also, they have the option to edit their orders and apply discounts/</w:t>
      </w:r>
      <w:del w:id="41" w:author="Sabina Veyisli" w:date="2023-04-17T20:12:00Z">
        <w:r w:rsidDel="00A404B3">
          <w:delText>coupons, and</w:delText>
        </w:r>
      </w:del>
      <w:ins w:id="42" w:author="Sabina Veyisli" w:date="2023-04-17T20:12:00Z">
        <w:r w:rsidR="00A404B3">
          <w:t>coupons and</w:t>
        </w:r>
      </w:ins>
      <w:r>
        <w:t xml:space="preserve"> change their shipping/billing addresses.</w:t>
      </w:r>
    </w:p>
    <w:p w14:paraId="29D5D860" w14:textId="77777777" w:rsidR="00667542" w:rsidRDefault="00667542">
      <w:pPr>
        <w:ind w:left="720"/>
        <w:rPr>
          <w:sz w:val="26"/>
          <w:szCs w:val="26"/>
        </w:rPr>
      </w:pPr>
    </w:p>
    <w:p w14:paraId="0BDAA1C3" w14:textId="77777777" w:rsidR="00667542" w:rsidRDefault="00000000">
      <w:pPr>
        <w:numPr>
          <w:ilvl w:val="0"/>
          <w:numId w:val="48"/>
        </w:numPr>
      </w:pPr>
      <w:r>
        <w:rPr>
          <w:sz w:val="26"/>
          <w:szCs w:val="26"/>
        </w:rPr>
        <w:t>Vendor registration:</w:t>
      </w:r>
      <w:r>
        <w:t xml:space="preserve"> Suppliers can sign up on the platform by submitting their data about their business, including name, address, contact information, and details about their products.</w:t>
      </w:r>
    </w:p>
    <w:p w14:paraId="5D7C62DF" w14:textId="77777777" w:rsidR="00667542" w:rsidRDefault="00667542">
      <w:pPr>
        <w:ind w:left="720"/>
        <w:rPr>
          <w:sz w:val="26"/>
          <w:szCs w:val="26"/>
        </w:rPr>
      </w:pPr>
    </w:p>
    <w:p w14:paraId="07E9E539" w14:textId="77777777" w:rsidR="00667542" w:rsidRDefault="00000000">
      <w:pPr>
        <w:numPr>
          <w:ilvl w:val="0"/>
          <w:numId w:val="48"/>
        </w:numPr>
      </w:pPr>
      <w:r>
        <w:rPr>
          <w:sz w:val="26"/>
          <w:szCs w:val="26"/>
        </w:rPr>
        <w:t xml:space="preserve">Manage products: </w:t>
      </w:r>
      <w:r>
        <w:t>Vendors can manage their products by adding or updating product details, images, and inventory quantities. They can also view sales analytics and customer behavior analysis.</w:t>
      </w:r>
    </w:p>
    <w:p w14:paraId="330B77E0" w14:textId="77777777" w:rsidR="00667542" w:rsidRDefault="00667542">
      <w:pPr>
        <w:rPr>
          <w:sz w:val="26"/>
          <w:szCs w:val="26"/>
        </w:rPr>
      </w:pPr>
    </w:p>
    <w:p w14:paraId="5A02A0BE" w14:textId="77777777" w:rsidR="00667542" w:rsidRDefault="00000000">
      <w:pPr>
        <w:numPr>
          <w:ilvl w:val="0"/>
          <w:numId w:val="48"/>
        </w:numPr>
      </w:pPr>
      <w:r>
        <w:rPr>
          <w:sz w:val="26"/>
          <w:szCs w:val="26"/>
        </w:rPr>
        <w:t>Discounts and subscriptions:</w:t>
      </w:r>
      <w:r>
        <w:t xml:space="preserve"> </w:t>
      </w:r>
      <w:proofErr w:type="gramStart"/>
      <w:r>
        <w:t>In order to</w:t>
      </w:r>
      <w:proofErr w:type="gramEnd"/>
      <w:r>
        <w:t xml:space="preserve"> attract new customers and retain the permanent ones, the system should offer them discounts, coupon codes, and special offers.</w:t>
      </w:r>
    </w:p>
    <w:p w14:paraId="31DD8718" w14:textId="77777777" w:rsidR="00667542" w:rsidRDefault="00667542">
      <w:pPr>
        <w:ind w:left="720"/>
      </w:pPr>
    </w:p>
    <w:p w14:paraId="1A94770B" w14:textId="77777777" w:rsidR="00667542" w:rsidRDefault="00000000">
      <w:pPr>
        <w:numPr>
          <w:ilvl w:val="0"/>
          <w:numId w:val="48"/>
        </w:numPr>
      </w:pPr>
      <w:r>
        <w:rPr>
          <w:sz w:val="26"/>
          <w:szCs w:val="26"/>
        </w:rPr>
        <w:t xml:space="preserve">Customer support: </w:t>
      </w:r>
      <w:r>
        <w:t xml:space="preserve"> To resolve any difficulties or complaints presented by customers, the system will offer customer service via email, phone, or live chat.</w:t>
      </w:r>
    </w:p>
    <w:p w14:paraId="4CA793DF" w14:textId="77777777" w:rsidR="00667542" w:rsidRDefault="00667542">
      <w:pPr>
        <w:ind w:left="720"/>
      </w:pPr>
    </w:p>
    <w:p w14:paraId="53E0B8AA" w14:textId="77777777" w:rsidR="00667542" w:rsidRDefault="00000000">
      <w:pPr>
        <w:numPr>
          <w:ilvl w:val="0"/>
          <w:numId w:val="48"/>
        </w:numPr>
      </w:pPr>
      <w:r>
        <w:rPr>
          <w:sz w:val="26"/>
          <w:szCs w:val="26"/>
        </w:rPr>
        <w:t>Feedback and moderation:</w:t>
      </w:r>
      <w:r>
        <w:t xml:space="preserve"> The system will enable users to rate goods, provide reviews, and post comments/photos. Administrations will also be able to moderate feedback and reply to customers.</w:t>
      </w:r>
    </w:p>
    <w:p w14:paraId="6F1925C0" w14:textId="77777777" w:rsidR="00667542" w:rsidRDefault="00667542">
      <w:pPr>
        <w:ind w:left="720"/>
      </w:pPr>
    </w:p>
    <w:p w14:paraId="32CA2858" w14:textId="77777777" w:rsidR="00667542" w:rsidRDefault="00000000">
      <w:pPr>
        <w:numPr>
          <w:ilvl w:val="0"/>
          <w:numId w:val="48"/>
        </w:numPr>
      </w:pPr>
      <w:r>
        <w:rPr>
          <w:sz w:val="26"/>
          <w:szCs w:val="26"/>
        </w:rPr>
        <w:t>User registration and management: Users must be able to register accounts, log in, and manage their account information, use password recovery, reset forgotten passwords, and manage their payment methods using the system.</w:t>
      </w:r>
    </w:p>
    <w:p w14:paraId="107A7989" w14:textId="77777777" w:rsidR="00667542" w:rsidRDefault="00667542">
      <w:pPr>
        <w:ind w:left="720"/>
      </w:pPr>
    </w:p>
    <w:p w14:paraId="45952DC6" w14:textId="77777777" w:rsidR="00667542" w:rsidRDefault="00000000">
      <w:pPr>
        <w:numPr>
          <w:ilvl w:val="0"/>
          <w:numId w:val="48"/>
        </w:numPr>
        <w:rPr>
          <w:ins w:id="43" w:author="Sabina Veyisli" w:date="2023-04-17T20:13:00Z"/>
        </w:rPr>
      </w:pPr>
      <w:r>
        <w:rPr>
          <w:sz w:val="26"/>
          <w:szCs w:val="26"/>
        </w:rPr>
        <w:t xml:space="preserve">Security and privacy: </w:t>
      </w:r>
      <w:r>
        <w:t xml:space="preserve"> By implementing data protection measure the system must build privacy and security </w:t>
      </w:r>
      <w:proofErr w:type="gramStart"/>
      <w:r>
        <w:t>in order to</w:t>
      </w:r>
      <w:proofErr w:type="gramEnd"/>
      <w:r>
        <w:t xml:space="preserve"> assure customer confidence.</w:t>
      </w:r>
    </w:p>
    <w:p w14:paraId="48B6625F" w14:textId="77777777" w:rsidR="00A404B3" w:rsidRDefault="00A404B3">
      <w:pPr>
        <w:pStyle w:val="af9"/>
        <w:rPr>
          <w:ins w:id="44" w:author="Sabina Veyisli" w:date="2023-04-17T20:13:00Z"/>
        </w:rPr>
        <w:pPrChange w:id="45" w:author="Sabina Veyisli" w:date="2023-04-17T20:13:00Z">
          <w:pPr>
            <w:numPr>
              <w:numId w:val="48"/>
            </w:numPr>
            <w:ind w:left="720" w:hanging="360"/>
          </w:pPr>
        </w:pPrChange>
      </w:pPr>
    </w:p>
    <w:p w14:paraId="3F0BF4AD" w14:textId="4C1C7FF5" w:rsidR="00A404B3" w:rsidRDefault="00A404B3">
      <w:pPr>
        <w:numPr>
          <w:ilvl w:val="0"/>
          <w:numId w:val="48"/>
        </w:numPr>
        <w:rPr>
          <w:ins w:id="46" w:author="Sabina Veyisli" w:date="2023-04-17T20:13:00Z"/>
        </w:rPr>
      </w:pPr>
      <w:ins w:id="47" w:author="Sabina Veyisli" w:date="2023-04-17T20:13:00Z">
        <w:r>
          <w:t>Manage Wishlist: Users will be able to ad</w:t>
        </w:r>
      </w:ins>
      <w:ins w:id="48" w:author="Sabina Veyisli" w:date="2023-04-17T20:14:00Z">
        <w:r>
          <w:t>d products to their Wishlist and buy or remove what they want.</w:t>
        </w:r>
      </w:ins>
    </w:p>
    <w:p w14:paraId="72ECB8EA" w14:textId="77777777" w:rsidR="00A404B3" w:rsidRDefault="00A404B3">
      <w:pPr>
        <w:pStyle w:val="af9"/>
        <w:rPr>
          <w:ins w:id="49" w:author="Sabina Veyisli" w:date="2023-04-17T20:13:00Z"/>
        </w:rPr>
        <w:pPrChange w:id="50" w:author="Sabina Veyisli" w:date="2023-04-17T20:13:00Z">
          <w:pPr>
            <w:numPr>
              <w:numId w:val="48"/>
            </w:numPr>
            <w:ind w:left="720" w:hanging="360"/>
          </w:pPr>
        </w:pPrChange>
      </w:pPr>
    </w:p>
    <w:p w14:paraId="018C001B" w14:textId="2382B0C1" w:rsidR="00A404B3" w:rsidRDefault="00A404B3">
      <w:pPr>
        <w:numPr>
          <w:ilvl w:val="0"/>
          <w:numId w:val="48"/>
        </w:numPr>
      </w:pPr>
      <w:ins w:id="51" w:author="Sabina Veyisli" w:date="2023-04-17T20:14:00Z">
        <w:r>
          <w:t xml:space="preserve">Email </w:t>
        </w:r>
      </w:ins>
      <w:ins w:id="52" w:author="Sabina Veyisli" w:date="2023-04-17T20:15:00Z">
        <w:r>
          <w:t xml:space="preserve">Notifications: When the user’s order </w:t>
        </w:r>
        <w:proofErr w:type="gramStart"/>
        <w:r>
          <w:t>have</w:t>
        </w:r>
        <w:proofErr w:type="gramEnd"/>
        <w:r>
          <w:t xml:space="preserve"> been shipped, cancelled, </w:t>
        </w:r>
      </w:ins>
      <w:ins w:id="53" w:author="Sabina Veyisli" w:date="2023-04-17T20:16:00Z">
        <w:r>
          <w:t>delivered or expired, they get reminders or notifications about it.</w:t>
        </w:r>
      </w:ins>
    </w:p>
    <w:p w14:paraId="0709D6D5" w14:textId="77777777" w:rsidR="00667542" w:rsidRDefault="00667542"/>
    <w:p w14:paraId="1F834AF3" w14:textId="227CCC47" w:rsidR="00667542" w:rsidRDefault="00667542">
      <w:pPr>
        <w:pStyle w:val="2"/>
      </w:pPr>
    </w:p>
    <w:p w14:paraId="28B58242" w14:textId="5652D5DF" w:rsidR="00997E46" w:rsidRDefault="00997E46" w:rsidP="00997E46"/>
    <w:p w14:paraId="42E3B92F" w14:textId="77777777" w:rsidR="00997E46" w:rsidRPr="00997E46" w:rsidRDefault="00997E46" w:rsidP="00997E46"/>
    <w:p w14:paraId="0ADF0E25" w14:textId="77777777" w:rsidR="00667542" w:rsidRPr="00997E46" w:rsidRDefault="00000000">
      <w:pPr>
        <w:pStyle w:val="2"/>
        <w:rPr>
          <w:sz w:val="28"/>
          <w:szCs w:val="28"/>
        </w:rPr>
      </w:pPr>
      <w:bookmarkStart w:id="54" w:name="_Toc130931557"/>
      <w:bookmarkStart w:id="55" w:name="_Toc130932179"/>
      <w:r w:rsidRPr="00997E46">
        <w:rPr>
          <w:sz w:val="28"/>
          <w:szCs w:val="28"/>
        </w:rPr>
        <w:t>External Actor Descriptions</w:t>
      </w:r>
      <w:bookmarkEnd w:id="54"/>
      <w:bookmarkEnd w:id="55"/>
    </w:p>
    <w:p w14:paraId="1A4278E1" w14:textId="77777777" w:rsidR="00997E46" w:rsidRDefault="00997E46">
      <w:pPr>
        <w:rPr>
          <w:b/>
        </w:rPr>
      </w:pPr>
    </w:p>
    <w:p w14:paraId="2A2E47F5" w14:textId="3BC89D2C" w:rsidR="00667542" w:rsidRDefault="00000000">
      <w:pPr>
        <w:rPr>
          <w:b/>
        </w:rPr>
      </w:pPr>
      <w:r>
        <w:rPr>
          <w:b/>
        </w:rPr>
        <w:t>Human actors:</w:t>
      </w:r>
    </w:p>
    <w:p w14:paraId="4C8B436A" w14:textId="77777777" w:rsidR="00667542" w:rsidRDefault="00667542"/>
    <w:p w14:paraId="15A6294E" w14:textId="77777777" w:rsidR="00667542" w:rsidRDefault="00000000">
      <w:r>
        <w:rPr>
          <w:i/>
        </w:rPr>
        <w:t xml:space="preserve">Customer </w:t>
      </w:r>
      <w:r>
        <w:t>- A person who visits the e-commerce website, creates an account, searches for products, adds items to the cart, completes the checkout process.</w:t>
      </w:r>
    </w:p>
    <w:p w14:paraId="228B491D" w14:textId="77777777" w:rsidR="00667542" w:rsidRDefault="00667542"/>
    <w:p w14:paraId="5480A4B7" w14:textId="77777777" w:rsidR="00667542" w:rsidRDefault="00000000">
      <w:proofErr w:type="gramStart"/>
      <w:r>
        <w:rPr>
          <w:i/>
        </w:rPr>
        <w:t>Seller(</w:t>
      </w:r>
      <w:proofErr w:type="gramEnd"/>
      <w:r>
        <w:rPr>
          <w:i/>
        </w:rPr>
        <w:t>or Vendors)</w:t>
      </w:r>
      <w:r>
        <w:t xml:space="preserve"> - A person or a company who registers as a seller on the e-commerce website, creates product listings, manages inventory, fulfills orders, and receives payments from customers.</w:t>
      </w:r>
    </w:p>
    <w:p w14:paraId="663BEFBF" w14:textId="77777777" w:rsidR="00667542" w:rsidRDefault="00667542"/>
    <w:p w14:paraId="2469687A" w14:textId="77777777" w:rsidR="00667542" w:rsidRDefault="00000000">
      <w:r>
        <w:rPr>
          <w:i/>
        </w:rPr>
        <w:t>Administrator</w:t>
      </w:r>
      <w:r>
        <w:t xml:space="preserve"> - A person or a team who manages and maintains the e-commerce website, monitors site performance, resolves disputes, and enforces site policies.</w:t>
      </w:r>
    </w:p>
    <w:p w14:paraId="10C02932" w14:textId="77777777" w:rsidR="00667542" w:rsidRDefault="00667542">
      <w:pPr>
        <w:rPr>
          <w:b/>
        </w:rPr>
      </w:pPr>
    </w:p>
    <w:p w14:paraId="36F92554" w14:textId="77777777" w:rsidR="00667542" w:rsidRDefault="00667542">
      <w:pPr>
        <w:rPr>
          <w:b/>
        </w:rPr>
      </w:pPr>
    </w:p>
    <w:p w14:paraId="0F19C9E8" w14:textId="77777777" w:rsidR="00667542" w:rsidRDefault="00000000">
      <w:pPr>
        <w:rPr>
          <w:b/>
        </w:rPr>
      </w:pPr>
      <w:r>
        <w:rPr>
          <w:b/>
        </w:rPr>
        <w:t xml:space="preserve">Software actors: </w:t>
      </w:r>
    </w:p>
    <w:p w14:paraId="6B637A35" w14:textId="77777777" w:rsidR="00667542" w:rsidRDefault="00667542">
      <w:pPr>
        <w:rPr>
          <w:b/>
        </w:rPr>
      </w:pPr>
    </w:p>
    <w:p w14:paraId="6254348B" w14:textId="77777777" w:rsidR="00667542" w:rsidRDefault="00000000">
      <w:r>
        <w:rPr>
          <w:i/>
        </w:rPr>
        <w:t>Payment gateway</w:t>
      </w:r>
      <w:r>
        <w:t xml:space="preserve"> - A software system that handles payment transactions between customers and sellers.</w:t>
      </w:r>
    </w:p>
    <w:p w14:paraId="5370AAE9" w14:textId="77777777" w:rsidR="00667542" w:rsidRDefault="00667542"/>
    <w:p w14:paraId="2459947F" w14:textId="3DFDA79F" w:rsidR="00667542" w:rsidRDefault="00000000">
      <w:pPr>
        <w:rPr>
          <w:color w:val="FF0000"/>
        </w:rPr>
      </w:pPr>
      <w:r>
        <w:rPr>
          <w:i/>
        </w:rPr>
        <w:t>Shipping carrier</w:t>
      </w:r>
      <w:r>
        <w:t xml:space="preserve"> </w:t>
      </w:r>
      <w:r w:rsidR="00BB30DC">
        <w:t>- A</w:t>
      </w:r>
      <w:r>
        <w:t xml:space="preserve"> software system that provides shipping services, such as tracking, delivery confirmation, and returns processing, between vendors and customers.</w:t>
      </w:r>
    </w:p>
    <w:p w14:paraId="1BA29C8A" w14:textId="77777777" w:rsidR="00667542" w:rsidRDefault="00000000">
      <w:pPr>
        <w:pStyle w:val="2"/>
      </w:pPr>
      <w:bookmarkStart w:id="56" w:name="_Toc130931558"/>
      <w:bookmarkStart w:id="57" w:name="_Toc130932180"/>
      <w:r>
        <w:t>User Story Descriptions</w:t>
      </w:r>
      <w:bookmarkEnd w:id="56"/>
      <w:bookmarkEnd w:id="57"/>
    </w:p>
    <w:p w14:paraId="485C09C9" w14:textId="77777777" w:rsidR="00667542" w:rsidRDefault="00667542"/>
    <w:tbl>
      <w:tblPr>
        <w:tblStyle w:val="a9"/>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131"/>
        <w:gridCol w:w="6392"/>
        <w:gridCol w:w="1332"/>
      </w:tblGrid>
      <w:tr w:rsidR="00667542" w14:paraId="0C6A473E" w14:textId="77777777">
        <w:tc>
          <w:tcPr>
            <w:tcW w:w="2131" w:type="dxa"/>
            <w:shd w:val="clear" w:color="auto" w:fill="31849B"/>
          </w:tcPr>
          <w:p w14:paraId="0DF051F1" w14:textId="77777777" w:rsidR="00667542" w:rsidRDefault="00000000">
            <w:pPr>
              <w:rPr>
                <w:color w:val="FFFFFF"/>
              </w:rPr>
            </w:pPr>
            <w:r>
              <w:rPr>
                <w:color w:val="FFFFFF"/>
              </w:rPr>
              <w:lastRenderedPageBreak/>
              <w:t>User story name</w:t>
            </w:r>
          </w:p>
        </w:tc>
        <w:tc>
          <w:tcPr>
            <w:tcW w:w="6392" w:type="dxa"/>
            <w:shd w:val="clear" w:color="auto" w:fill="31849B"/>
          </w:tcPr>
          <w:p w14:paraId="57844FEF" w14:textId="77777777" w:rsidR="00667542" w:rsidRDefault="00000000">
            <w:pPr>
              <w:rPr>
                <w:color w:val="FFFFFF"/>
              </w:rPr>
            </w:pPr>
            <w:r>
              <w:rPr>
                <w:color w:val="FFFFFF"/>
              </w:rPr>
              <w:t>Description</w:t>
            </w:r>
          </w:p>
        </w:tc>
        <w:tc>
          <w:tcPr>
            <w:tcW w:w="1332" w:type="dxa"/>
            <w:shd w:val="clear" w:color="auto" w:fill="31849B"/>
          </w:tcPr>
          <w:p w14:paraId="09FB654F" w14:textId="77777777" w:rsidR="00667542" w:rsidRDefault="00000000">
            <w:pPr>
              <w:rPr>
                <w:color w:val="FFFFFF"/>
              </w:rPr>
            </w:pPr>
            <w:r>
              <w:rPr>
                <w:color w:val="FFFFFF"/>
              </w:rPr>
              <w:t>Release</w:t>
            </w:r>
          </w:p>
        </w:tc>
      </w:tr>
      <w:tr w:rsidR="00667542" w14:paraId="60252BD8" w14:textId="77777777">
        <w:trPr>
          <w:trHeight w:val="74"/>
        </w:trPr>
        <w:tc>
          <w:tcPr>
            <w:tcW w:w="2131" w:type="dxa"/>
          </w:tcPr>
          <w:p w14:paraId="643BCA32" w14:textId="77777777" w:rsidR="00667542" w:rsidRDefault="00000000">
            <w:pPr>
              <w:pBdr>
                <w:top w:val="nil"/>
                <w:left w:val="nil"/>
                <w:bottom w:val="nil"/>
                <w:right w:val="nil"/>
                <w:between w:val="nil"/>
              </w:pBdr>
              <w:rPr>
                <w:rFonts w:ascii="Arial" w:eastAsia="Arial" w:hAnsi="Arial" w:cs="Arial"/>
                <w:color w:val="000000"/>
                <w:sz w:val="20"/>
                <w:szCs w:val="20"/>
              </w:rPr>
            </w:pPr>
            <w:r>
              <w:rPr>
                <w:rFonts w:ascii="Times New Roman" w:eastAsia="Times New Roman" w:hAnsi="Times New Roman" w:cs="Times New Roman"/>
                <w:sz w:val="22"/>
                <w:szCs w:val="22"/>
              </w:rPr>
              <w:t>Customer Registration</w:t>
            </w:r>
          </w:p>
        </w:tc>
        <w:tc>
          <w:tcPr>
            <w:tcW w:w="6392" w:type="dxa"/>
          </w:tcPr>
          <w:p w14:paraId="64C8D49A" w14:textId="77777777" w:rsidR="00667542" w:rsidRDefault="00000000">
            <w:r>
              <w:rPr>
                <w:rFonts w:ascii="Times New Roman" w:eastAsia="Times New Roman" w:hAnsi="Times New Roman" w:cs="Times New Roman"/>
                <w:sz w:val="22"/>
                <w:szCs w:val="22"/>
              </w:rPr>
              <w:t>Customers will be able to create an account by providing information like full name, email, password, address.</w:t>
            </w:r>
          </w:p>
        </w:tc>
        <w:tc>
          <w:tcPr>
            <w:tcW w:w="1332" w:type="dxa"/>
          </w:tcPr>
          <w:p w14:paraId="0790FC21" w14:textId="77777777" w:rsidR="00667542" w:rsidRDefault="00000000">
            <w:r>
              <w:t>R1</w:t>
            </w:r>
          </w:p>
        </w:tc>
      </w:tr>
      <w:tr w:rsidR="00667542" w14:paraId="04294BF0" w14:textId="77777777">
        <w:trPr>
          <w:trHeight w:val="74"/>
        </w:trPr>
        <w:tc>
          <w:tcPr>
            <w:tcW w:w="2131" w:type="dxa"/>
          </w:tcPr>
          <w:p w14:paraId="0D0FDD9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 Registration</w:t>
            </w:r>
          </w:p>
          <w:p w14:paraId="34B53882" w14:textId="77777777" w:rsidR="00667542" w:rsidRDefault="00667542">
            <w:pPr>
              <w:rPr>
                <w:rFonts w:ascii="Times New Roman" w:eastAsia="Times New Roman" w:hAnsi="Times New Roman" w:cs="Times New Roman"/>
                <w:sz w:val="22"/>
                <w:szCs w:val="22"/>
              </w:rPr>
            </w:pPr>
          </w:p>
          <w:p w14:paraId="2745ABB8" w14:textId="77777777" w:rsidR="00667542" w:rsidRDefault="00667542">
            <w:pPr>
              <w:rPr>
                <w:rFonts w:ascii="Times New Roman" w:eastAsia="Times New Roman" w:hAnsi="Times New Roman" w:cs="Times New Roman"/>
                <w:sz w:val="22"/>
                <w:szCs w:val="22"/>
              </w:rPr>
            </w:pPr>
          </w:p>
          <w:p w14:paraId="36D9792D" w14:textId="77777777" w:rsidR="00667542" w:rsidRDefault="00667542">
            <w:pPr>
              <w:rPr>
                <w:rFonts w:ascii="Times New Roman" w:eastAsia="Times New Roman" w:hAnsi="Times New Roman" w:cs="Times New Roman"/>
                <w:sz w:val="22"/>
                <w:szCs w:val="22"/>
              </w:rPr>
            </w:pPr>
          </w:p>
        </w:tc>
        <w:tc>
          <w:tcPr>
            <w:tcW w:w="6392" w:type="dxa"/>
          </w:tcPr>
          <w:p w14:paraId="500A8A3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Vendors will be able to create account by providing information like full name, store name, email, password, choosing the category of their products</w:t>
            </w:r>
          </w:p>
        </w:tc>
        <w:tc>
          <w:tcPr>
            <w:tcW w:w="1332" w:type="dxa"/>
          </w:tcPr>
          <w:p w14:paraId="3F644148" w14:textId="77777777" w:rsidR="00667542" w:rsidRDefault="00000000">
            <w:r>
              <w:t>R1</w:t>
            </w:r>
          </w:p>
        </w:tc>
      </w:tr>
      <w:tr w:rsidR="00667542" w14:paraId="1F86FBA2" w14:textId="77777777">
        <w:trPr>
          <w:trHeight w:val="74"/>
        </w:trPr>
        <w:tc>
          <w:tcPr>
            <w:tcW w:w="2131" w:type="dxa"/>
          </w:tcPr>
          <w:p w14:paraId="3F52F56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Searching the products</w:t>
            </w:r>
          </w:p>
          <w:p w14:paraId="6C9E3C20" w14:textId="77777777" w:rsidR="00667542" w:rsidRDefault="00667542">
            <w:pPr>
              <w:rPr>
                <w:rFonts w:ascii="Times New Roman" w:eastAsia="Times New Roman" w:hAnsi="Times New Roman" w:cs="Times New Roman"/>
                <w:sz w:val="22"/>
                <w:szCs w:val="22"/>
              </w:rPr>
            </w:pPr>
          </w:p>
        </w:tc>
        <w:tc>
          <w:tcPr>
            <w:tcW w:w="6392" w:type="dxa"/>
          </w:tcPr>
          <w:p w14:paraId="0D75763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Users will be able to search the products by using keywords, filters, and categories so that users can easily find what they are looking </w:t>
            </w:r>
            <w:proofErr w:type="gramStart"/>
            <w:r>
              <w:rPr>
                <w:rFonts w:ascii="Times New Roman" w:eastAsia="Times New Roman" w:hAnsi="Times New Roman" w:cs="Times New Roman"/>
                <w:sz w:val="22"/>
                <w:szCs w:val="22"/>
              </w:rPr>
              <w:t>for</w:t>
            </w:r>
            <w:proofErr w:type="gramEnd"/>
          </w:p>
          <w:p w14:paraId="6E43CBE7" w14:textId="77777777" w:rsidR="00667542" w:rsidRDefault="00667542">
            <w:pPr>
              <w:rPr>
                <w:rFonts w:ascii="Times New Roman" w:eastAsia="Times New Roman" w:hAnsi="Times New Roman" w:cs="Times New Roman"/>
                <w:sz w:val="22"/>
                <w:szCs w:val="22"/>
              </w:rPr>
            </w:pPr>
          </w:p>
        </w:tc>
        <w:tc>
          <w:tcPr>
            <w:tcW w:w="1332" w:type="dxa"/>
          </w:tcPr>
          <w:p w14:paraId="39F24D29" w14:textId="77777777" w:rsidR="00667542" w:rsidRDefault="00000000">
            <w:r>
              <w:t>R1</w:t>
            </w:r>
          </w:p>
        </w:tc>
      </w:tr>
      <w:tr w:rsidR="00667542" w14:paraId="795CF25E" w14:textId="77777777">
        <w:trPr>
          <w:trHeight w:val="74"/>
        </w:trPr>
        <w:tc>
          <w:tcPr>
            <w:tcW w:w="2131" w:type="dxa"/>
          </w:tcPr>
          <w:p w14:paraId="1870323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Viewing the products</w:t>
            </w:r>
          </w:p>
        </w:tc>
        <w:tc>
          <w:tcPr>
            <w:tcW w:w="6392" w:type="dxa"/>
          </w:tcPr>
          <w:p w14:paraId="23445DC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Users </w:t>
            </w:r>
            <w:proofErr w:type="gramStart"/>
            <w:r>
              <w:rPr>
                <w:rFonts w:ascii="Times New Roman" w:eastAsia="Times New Roman" w:hAnsi="Times New Roman" w:cs="Times New Roman"/>
                <w:sz w:val="22"/>
                <w:szCs w:val="22"/>
              </w:rPr>
              <w:t>will  be</w:t>
            </w:r>
            <w:proofErr w:type="gramEnd"/>
            <w:r>
              <w:rPr>
                <w:rFonts w:ascii="Times New Roman" w:eastAsia="Times New Roman" w:hAnsi="Times New Roman" w:cs="Times New Roman"/>
                <w:sz w:val="22"/>
                <w:szCs w:val="22"/>
              </w:rPr>
              <w:t xml:space="preserve"> able to view detailed product information, including images, description, pricing, and customer reviews, so that they can make an informed purchasing decision</w:t>
            </w:r>
          </w:p>
        </w:tc>
        <w:tc>
          <w:tcPr>
            <w:tcW w:w="1332" w:type="dxa"/>
          </w:tcPr>
          <w:p w14:paraId="10CF3CD2" w14:textId="77777777" w:rsidR="00667542" w:rsidRDefault="00000000">
            <w:r>
              <w:t>R1</w:t>
            </w:r>
          </w:p>
        </w:tc>
      </w:tr>
      <w:tr w:rsidR="00667542" w14:paraId="56BD92DF" w14:textId="77777777">
        <w:trPr>
          <w:trHeight w:val="74"/>
        </w:trPr>
        <w:tc>
          <w:tcPr>
            <w:tcW w:w="2131" w:type="dxa"/>
          </w:tcPr>
          <w:p w14:paraId="7DCAF52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Cart Processes</w:t>
            </w:r>
          </w:p>
        </w:tc>
        <w:tc>
          <w:tcPr>
            <w:tcW w:w="6392" w:type="dxa"/>
          </w:tcPr>
          <w:p w14:paraId="6E2D01C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will be able to add products to the cart, update quantities, and remove items as necessary.</w:t>
            </w:r>
          </w:p>
        </w:tc>
        <w:tc>
          <w:tcPr>
            <w:tcW w:w="1332" w:type="dxa"/>
          </w:tcPr>
          <w:p w14:paraId="4FAA63A5" w14:textId="77777777" w:rsidR="00667542" w:rsidRDefault="00000000">
            <w:r>
              <w:t>R1</w:t>
            </w:r>
          </w:p>
        </w:tc>
      </w:tr>
      <w:tr w:rsidR="00667542" w14:paraId="7CC3EFD4" w14:textId="77777777">
        <w:trPr>
          <w:trHeight w:val="74"/>
        </w:trPr>
        <w:tc>
          <w:tcPr>
            <w:tcW w:w="2131" w:type="dxa"/>
          </w:tcPr>
          <w:p w14:paraId="41B85E5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Checkout</w:t>
            </w:r>
          </w:p>
        </w:tc>
        <w:tc>
          <w:tcPr>
            <w:tcW w:w="6392" w:type="dxa"/>
          </w:tcPr>
          <w:p w14:paraId="5908D81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Customers will </w:t>
            </w:r>
            <w:proofErr w:type="gramStart"/>
            <w:r>
              <w:rPr>
                <w:rFonts w:ascii="Times New Roman" w:eastAsia="Times New Roman" w:hAnsi="Times New Roman" w:cs="Times New Roman"/>
                <w:sz w:val="22"/>
                <w:szCs w:val="22"/>
              </w:rPr>
              <w:t>be  able</w:t>
            </w:r>
            <w:proofErr w:type="gramEnd"/>
            <w:r>
              <w:rPr>
                <w:rFonts w:ascii="Times New Roman" w:eastAsia="Times New Roman" w:hAnsi="Times New Roman" w:cs="Times New Roman"/>
                <w:sz w:val="22"/>
                <w:szCs w:val="22"/>
              </w:rPr>
              <w:t xml:space="preserve"> to checkout securely and easily with different payment options (credit card, debit card, COD and so on).</w:t>
            </w:r>
          </w:p>
        </w:tc>
        <w:tc>
          <w:tcPr>
            <w:tcW w:w="1332" w:type="dxa"/>
          </w:tcPr>
          <w:p w14:paraId="43570768" w14:textId="77777777" w:rsidR="00667542" w:rsidRDefault="00000000">
            <w:r>
              <w:t>R1</w:t>
            </w:r>
          </w:p>
        </w:tc>
      </w:tr>
      <w:tr w:rsidR="00667542" w14:paraId="039D9228" w14:textId="77777777">
        <w:trPr>
          <w:trHeight w:val="74"/>
        </w:trPr>
        <w:tc>
          <w:tcPr>
            <w:tcW w:w="2131" w:type="dxa"/>
          </w:tcPr>
          <w:p w14:paraId="03D48A0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Tracking Order Status</w:t>
            </w:r>
          </w:p>
        </w:tc>
        <w:tc>
          <w:tcPr>
            <w:tcW w:w="6392" w:type="dxa"/>
          </w:tcPr>
          <w:p w14:paraId="0BC1269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will be able to track their order status, including shipping updates and estimated delivery times.</w:t>
            </w:r>
          </w:p>
        </w:tc>
        <w:tc>
          <w:tcPr>
            <w:tcW w:w="1332" w:type="dxa"/>
          </w:tcPr>
          <w:p w14:paraId="0BF2FB41" w14:textId="77777777" w:rsidR="00667542" w:rsidRDefault="00000000">
            <w:r>
              <w:t>R1</w:t>
            </w:r>
          </w:p>
        </w:tc>
      </w:tr>
      <w:tr w:rsidR="00667542" w14:paraId="64F0C7D7" w14:textId="77777777">
        <w:trPr>
          <w:trHeight w:val="74"/>
        </w:trPr>
        <w:tc>
          <w:tcPr>
            <w:tcW w:w="2131" w:type="dxa"/>
          </w:tcPr>
          <w:p w14:paraId="4EFCBC1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Return and Exchange system</w:t>
            </w:r>
          </w:p>
        </w:tc>
        <w:tc>
          <w:tcPr>
            <w:tcW w:w="6392" w:type="dxa"/>
          </w:tcPr>
          <w:p w14:paraId="50C84A4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will be able to initiate returns, exchange requests, or refunds within a specific period after receiving the product.</w:t>
            </w:r>
          </w:p>
        </w:tc>
        <w:tc>
          <w:tcPr>
            <w:tcW w:w="1332" w:type="dxa"/>
          </w:tcPr>
          <w:p w14:paraId="2ED60E56" w14:textId="77777777" w:rsidR="00667542" w:rsidRDefault="00000000">
            <w:r>
              <w:t>R2</w:t>
            </w:r>
          </w:p>
        </w:tc>
      </w:tr>
      <w:tr w:rsidR="00667542" w14:paraId="70BFE47E" w14:textId="77777777">
        <w:trPr>
          <w:trHeight w:val="74"/>
        </w:trPr>
        <w:tc>
          <w:tcPr>
            <w:tcW w:w="2131" w:type="dxa"/>
          </w:tcPr>
          <w:p w14:paraId="042F71B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Reviews and Ratings</w:t>
            </w:r>
          </w:p>
        </w:tc>
        <w:tc>
          <w:tcPr>
            <w:tcW w:w="6392" w:type="dxa"/>
          </w:tcPr>
          <w:p w14:paraId="2B29BDC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will be able to leave product reviews and ratings to share their experience with other customers and help them make purchasing decisions.</w:t>
            </w:r>
          </w:p>
        </w:tc>
        <w:tc>
          <w:tcPr>
            <w:tcW w:w="1332" w:type="dxa"/>
          </w:tcPr>
          <w:p w14:paraId="7B61C498" w14:textId="77777777" w:rsidR="00667542" w:rsidRDefault="00000000">
            <w:r>
              <w:t>R1</w:t>
            </w:r>
          </w:p>
        </w:tc>
      </w:tr>
      <w:tr w:rsidR="00667542" w14:paraId="340A510D" w14:textId="77777777">
        <w:trPr>
          <w:trHeight w:val="74"/>
        </w:trPr>
        <w:tc>
          <w:tcPr>
            <w:tcW w:w="2131" w:type="dxa"/>
          </w:tcPr>
          <w:p w14:paraId="0CAD978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Messaging system</w:t>
            </w:r>
          </w:p>
        </w:tc>
        <w:tc>
          <w:tcPr>
            <w:tcW w:w="6392" w:type="dxa"/>
          </w:tcPr>
          <w:p w14:paraId="7A9BFE1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Vendors and customers will </w:t>
            </w:r>
            <w:proofErr w:type="gramStart"/>
            <w:r>
              <w:rPr>
                <w:rFonts w:ascii="Times New Roman" w:eastAsia="Times New Roman" w:hAnsi="Times New Roman" w:cs="Times New Roman"/>
                <w:sz w:val="22"/>
                <w:szCs w:val="22"/>
              </w:rPr>
              <w:t>be  able</w:t>
            </w:r>
            <w:proofErr w:type="gramEnd"/>
            <w:r>
              <w:rPr>
                <w:rFonts w:ascii="Times New Roman" w:eastAsia="Times New Roman" w:hAnsi="Times New Roman" w:cs="Times New Roman"/>
                <w:sz w:val="22"/>
                <w:szCs w:val="22"/>
              </w:rPr>
              <w:t xml:space="preserve"> to communicate with each other through messages, emails, or chatbots to address their inquiries, complaints, or feedback.</w:t>
            </w:r>
          </w:p>
        </w:tc>
        <w:tc>
          <w:tcPr>
            <w:tcW w:w="1332" w:type="dxa"/>
          </w:tcPr>
          <w:p w14:paraId="4D6EF06D" w14:textId="77777777" w:rsidR="00667542" w:rsidRDefault="00000000">
            <w:r>
              <w:t>R2</w:t>
            </w:r>
          </w:p>
        </w:tc>
      </w:tr>
      <w:tr w:rsidR="00667542" w14:paraId="7690C249" w14:textId="77777777">
        <w:trPr>
          <w:trHeight w:val="74"/>
        </w:trPr>
        <w:tc>
          <w:tcPr>
            <w:tcW w:w="2131" w:type="dxa"/>
          </w:tcPr>
          <w:p w14:paraId="0AD4363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Managing products</w:t>
            </w:r>
          </w:p>
        </w:tc>
        <w:tc>
          <w:tcPr>
            <w:tcW w:w="6392" w:type="dxa"/>
          </w:tcPr>
          <w:p w14:paraId="0A2FC0C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Vendors will be able to create and manage my own product listings, including images, descriptions, pricing, and inventory.</w:t>
            </w:r>
          </w:p>
        </w:tc>
        <w:tc>
          <w:tcPr>
            <w:tcW w:w="1332" w:type="dxa"/>
          </w:tcPr>
          <w:p w14:paraId="650471DB" w14:textId="77777777" w:rsidR="00667542" w:rsidRDefault="00000000">
            <w:r>
              <w:t>R1</w:t>
            </w:r>
          </w:p>
        </w:tc>
      </w:tr>
      <w:tr w:rsidR="00667542" w14:paraId="3DE7C476" w14:textId="77777777">
        <w:trPr>
          <w:trHeight w:val="74"/>
        </w:trPr>
        <w:tc>
          <w:tcPr>
            <w:tcW w:w="2131" w:type="dxa"/>
          </w:tcPr>
          <w:p w14:paraId="2A7A61A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Tracking sales</w:t>
            </w:r>
          </w:p>
        </w:tc>
        <w:tc>
          <w:tcPr>
            <w:tcW w:w="6392" w:type="dxa"/>
          </w:tcPr>
          <w:p w14:paraId="34013CA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Vendors will be able to track their sales, revenue, and profit in real-time and analyze the data to improve their business.</w:t>
            </w:r>
          </w:p>
        </w:tc>
        <w:tc>
          <w:tcPr>
            <w:tcW w:w="1332" w:type="dxa"/>
          </w:tcPr>
          <w:p w14:paraId="2E81A01A" w14:textId="77777777" w:rsidR="00667542" w:rsidRDefault="00000000">
            <w:r>
              <w:t>R1</w:t>
            </w:r>
          </w:p>
        </w:tc>
      </w:tr>
      <w:tr w:rsidR="00667542" w14:paraId="162DAA25" w14:textId="77777777">
        <w:trPr>
          <w:trHeight w:val="74"/>
        </w:trPr>
        <w:tc>
          <w:tcPr>
            <w:tcW w:w="2131" w:type="dxa"/>
          </w:tcPr>
          <w:p w14:paraId="7F68B37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Managing orders</w:t>
            </w:r>
          </w:p>
        </w:tc>
        <w:tc>
          <w:tcPr>
            <w:tcW w:w="6392" w:type="dxa"/>
          </w:tcPr>
          <w:p w14:paraId="6EBAAD5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Vendors will be able to see, edit, </w:t>
            </w:r>
            <w:proofErr w:type="gramStart"/>
            <w:r>
              <w:rPr>
                <w:rFonts w:ascii="Times New Roman" w:eastAsia="Times New Roman" w:hAnsi="Times New Roman" w:cs="Times New Roman"/>
                <w:sz w:val="22"/>
                <w:szCs w:val="22"/>
              </w:rPr>
              <w:t>delete</w:t>
            </w:r>
            <w:proofErr w:type="gramEnd"/>
            <w:r>
              <w:rPr>
                <w:rFonts w:ascii="Times New Roman" w:eastAsia="Times New Roman" w:hAnsi="Times New Roman" w:cs="Times New Roman"/>
                <w:sz w:val="22"/>
                <w:szCs w:val="22"/>
              </w:rPr>
              <w:t xml:space="preserve"> and fulfill the orders. </w:t>
            </w:r>
          </w:p>
        </w:tc>
        <w:tc>
          <w:tcPr>
            <w:tcW w:w="1332" w:type="dxa"/>
          </w:tcPr>
          <w:p w14:paraId="0A987784" w14:textId="77777777" w:rsidR="00667542" w:rsidRDefault="00000000">
            <w:r>
              <w:t>R1</w:t>
            </w:r>
          </w:p>
        </w:tc>
      </w:tr>
      <w:tr w:rsidR="00667542" w14:paraId="35C567DC" w14:textId="77777777">
        <w:trPr>
          <w:trHeight w:val="74"/>
        </w:trPr>
        <w:tc>
          <w:tcPr>
            <w:tcW w:w="2131" w:type="dxa"/>
          </w:tcPr>
          <w:p w14:paraId="70E500D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Promotions</w:t>
            </w:r>
          </w:p>
        </w:tc>
        <w:tc>
          <w:tcPr>
            <w:tcW w:w="6392" w:type="dxa"/>
          </w:tcPr>
          <w:p w14:paraId="1C5E292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Vendors will be able to offer promotions and discounts to attract customers and increase sales, such as buy one get one free, free shipping, or percentage off.</w:t>
            </w:r>
          </w:p>
        </w:tc>
        <w:tc>
          <w:tcPr>
            <w:tcW w:w="1332" w:type="dxa"/>
          </w:tcPr>
          <w:p w14:paraId="635E5A91" w14:textId="77777777" w:rsidR="00667542" w:rsidRDefault="00000000">
            <w:r>
              <w:t>R1</w:t>
            </w:r>
          </w:p>
        </w:tc>
      </w:tr>
      <w:tr w:rsidR="00667542" w14:paraId="5DDE1B68" w14:textId="77777777">
        <w:trPr>
          <w:trHeight w:val="728"/>
        </w:trPr>
        <w:tc>
          <w:tcPr>
            <w:tcW w:w="2131" w:type="dxa"/>
          </w:tcPr>
          <w:p w14:paraId="712E2E1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Managing the site</w:t>
            </w:r>
          </w:p>
        </w:tc>
        <w:tc>
          <w:tcPr>
            <w:tcW w:w="6392" w:type="dxa"/>
          </w:tcPr>
          <w:p w14:paraId="13AA6FD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Administrator will be able to monitor and manage the overall site performance, including server uptime, traffic, and security</w:t>
            </w:r>
          </w:p>
        </w:tc>
        <w:tc>
          <w:tcPr>
            <w:tcW w:w="1332" w:type="dxa"/>
          </w:tcPr>
          <w:p w14:paraId="0C922690" w14:textId="77777777" w:rsidR="00667542" w:rsidRDefault="00000000">
            <w:r>
              <w:t>R1</w:t>
            </w:r>
          </w:p>
        </w:tc>
      </w:tr>
      <w:tr w:rsidR="00667542" w14:paraId="1CC7774A" w14:textId="77777777">
        <w:trPr>
          <w:trHeight w:val="728"/>
        </w:trPr>
        <w:tc>
          <w:tcPr>
            <w:tcW w:w="2131" w:type="dxa"/>
          </w:tcPr>
          <w:p w14:paraId="2CCE4E5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Managing the vendors</w:t>
            </w:r>
          </w:p>
        </w:tc>
        <w:tc>
          <w:tcPr>
            <w:tcW w:w="6392" w:type="dxa"/>
          </w:tcPr>
          <w:p w14:paraId="01A0D04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Administrator will be able to manage sellers, including their account registration, verification, approval, and so on.</w:t>
            </w:r>
          </w:p>
        </w:tc>
        <w:tc>
          <w:tcPr>
            <w:tcW w:w="1332" w:type="dxa"/>
          </w:tcPr>
          <w:p w14:paraId="1162F7C2" w14:textId="77777777" w:rsidR="00667542" w:rsidRDefault="00000000">
            <w:r>
              <w:t>R1</w:t>
            </w:r>
          </w:p>
        </w:tc>
      </w:tr>
      <w:tr w:rsidR="00667542" w14:paraId="3FCC526D" w14:textId="77777777">
        <w:trPr>
          <w:trHeight w:val="728"/>
        </w:trPr>
        <w:tc>
          <w:tcPr>
            <w:tcW w:w="2131" w:type="dxa"/>
          </w:tcPr>
          <w:p w14:paraId="2B381E8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w:t>
            </w:r>
          </w:p>
        </w:tc>
        <w:tc>
          <w:tcPr>
            <w:tcW w:w="6392" w:type="dxa"/>
          </w:tcPr>
          <w:p w14:paraId="22F6D0B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Administrator will be able to provide 24/7 customer support through various channels, such as email, chat, or phone, to resolve customer issues and improve satisfaction.</w:t>
            </w:r>
          </w:p>
        </w:tc>
        <w:tc>
          <w:tcPr>
            <w:tcW w:w="1332" w:type="dxa"/>
          </w:tcPr>
          <w:p w14:paraId="71B1746C" w14:textId="77777777" w:rsidR="00667542" w:rsidRDefault="00000000">
            <w:r>
              <w:t>R1</w:t>
            </w:r>
          </w:p>
        </w:tc>
      </w:tr>
    </w:tbl>
    <w:p w14:paraId="1C82F325" w14:textId="77777777" w:rsidR="00667542" w:rsidRDefault="00667542"/>
    <w:p w14:paraId="66B69A38" w14:textId="548477BF" w:rsidR="00667542" w:rsidRDefault="00000000">
      <w:pPr>
        <w:pStyle w:val="3"/>
      </w:pPr>
      <w:bookmarkStart w:id="58" w:name="_Toc130931559"/>
      <w:bookmarkStart w:id="59" w:name="_Toc130932181"/>
      <w:r>
        <w:t>Use Case Diagram</w:t>
      </w:r>
      <w:bookmarkEnd w:id="58"/>
      <w:bookmarkEnd w:id="59"/>
    </w:p>
    <w:p w14:paraId="78F2C8C1" w14:textId="77777777" w:rsidR="003270AF" w:rsidRPr="003270AF" w:rsidRDefault="003270AF" w:rsidP="003270AF"/>
    <w:p w14:paraId="06475700" w14:textId="274042B4" w:rsidR="00667542" w:rsidRDefault="00D45294">
      <w:pPr>
        <w:jc w:val="center"/>
      </w:pPr>
      <w:ins w:id="60" w:author="Sabina Veyisli" w:date="2023-04-23T13:47:00Z">
        <w:r>
          <w:rPr>
            <w:noProof/>
          </w:rPr>
          <w:lastRenderedPageBreak/>
          <w:drawing>
            <wp:inline distT="0" distB="0" distL="0" distR="0" wp14:anchorId="674BC2F6" wp14:editId="63A07A71">
              <wp:extent cx="6120765" cy="596201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6120765" cy="5962015"/>
                      </a:xfrm>
                      <a:prstGeom prst="rect">
                        <a:avLst/>
                      </a:prstGeom>
                    </pic:spPr>
                  </pic:pic>
                </a:graphicData>
              </a:graphic>
            </wp:inline>
          </w:drawing>
        </w:r>
      </w:ins>
      <w:del w:id="61" w:author="Sabina Veyisli" w:date="2023-04-23T13:47:00Z">
        <w:r w:rsidR="00000000" w:rsidDel="00D45294">
          <w:rPr>
            <w:noProof/>
          </w:rPr>
          <w:drawing>
            <wp:inline distT="114300" distB="114300" distL="114300" distR="114300" wp14:anchorId="415E8144" wp14:editId="3955278C">
              <wp:extent cx="4747462" cy="449717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775604" cy="4523833"/>
                      </a:xfrm>
                      <a:prstGeom prst="rect">
                        <a:avLst/>
                      </a:prstGeom>
                      <a:ln/>
                    </pic:spPr>
                  </pic:pic>
                </a:graphicData>
              </a:graphic>
            </wp:inline>
          </w:drawing>
        </w:r>
      </w:del>
    </w:p>
    <w:p w14:paraId="79E149C1" w14:textId="77777777" w:rsidR="00667542" w:rsidRDefault="00667542"/>
    <w:p w14:paraId="7210EF44" w14:textId="77777777" w:rsidR="00997E46" w:rsidRDefault="00997E46">
      <w:pPr>
        <w:pStyle w:val="2"/>
      </w:pPr>
      <w:bookmarkStart w:id="62" w:name="_Toc130931560"/>
    </w:p>
    <w:p w14:paraId="0BB7C388" w14:textId="77777777" w:rsidR="00997E46" w:rsidRDefault="00997E46">
      <w:pPr>
        <w:pStyle w:val="2"/>
      </w:pPr>
    </w:p>
    <w:p w14:paraId="209C385D" w14:textId="77777777" w:rsidR="00997E46" w:rsidRDefault="00997E46">
      <w:pPr>
        <w:pStyle w:val="2"/>
      </w:pPr>
    </w:p>
    <w:p w14:paraId="52D75824" w14:textId="1B517FB0" w:rsidR="00667542" w:rsidRDefault="00000000">
      <w:pPr>
        <w:pStyle w:val="2"/>
      </w:pPr>
      <w:bookmarkStart w:id="63" w:name="_Toc130932182"/>
      <w:r>
        <w:t>Use Case Description</w:t>
      </w:r>
      <w:bookmarkEnd w:id="62"/>
      <w:bookmarkEnd w:id="63"/>
    </w:p>
    <w:p w14:paraId="22E44942" w14:textId="77777777" w:rsidR="00997E46" w:rsidRDefault="00997E46">
      <w:pPr>
        <w:pStyle w:val="3"/>
      </w:pPr>
      <w:bookmarkStart w:id="64" w:name="_22fbsrfbjg9w" w:colFirst="0" w:colLast="0"/>
      <w:bookmarkStart w:id="65" w:name="_Toc130931561"/>
      <w:bookmarkEnd w:id="64"/>
    </w:p>
    <w:p w14:paraId="2A5D2DA1" w14:textId="242B0ED2" w:rsidR="00667542" w:rsidRDefault="00000000">
      <w:pPr>
        <w:pStyle w:val="3"/>
      </w:pPr>
      <w:bookmarkStart w:id="66" w:name="_Toc130932183"/>
      <w:r>
        <w:t>Use Case 1</w:t>
      </w:r>
      <w:bookmarkEnd w:id="65"/>
      <w:bookmarkEnd w:id="66"/>
    </w:p>
    <w:p w14:paraId="53AC3714" w14:textId="77777777" w:rsidR="00667542" w:rsidRDefault="00667542"/>
    <w:tbl>
      <w:tblPr>
        <w:tblStyle w:val="aa"/>
        <w:tblW w:w="10110" w:type="dxa"/>
        <w:tblInd w:w="-123"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40"/>
        <w:gridCol w:w="7770"/>
      </w:tblGrid>
      <w:tr w:rsidR="00667542" w14:paraId="5C7E5FCC" w14:textId="77777777">
        <w:tc>
          <w:tcPr>
            <w:tcW w:w="2340" w:type="dxa"/>
            <w:shd w:val="clear" w:color="auto" w:fill="31849B"/>
          </w:tcPr>
          <w:p w14:paraId="10C9DFF2" w14:textId="77777777" w:rsidR="00667542" w:rsidRDefault="00000000">
            <w:pPr>
              <w:rPr>
                <w:color w:val="FFFFFF"/>
              </w:rPr>
            </w:pPr>
            <w:r>
              <w:rPr>
                <w:b/>
                <w:color w:val="FFFFFF"/>
              </w:rPr>
              <w:t>Use Case Number:</w:t>
            </w:r>
          </w:p>
        </w:tc>
        <w:tc>
          <w:tcPr>
            <w:tcW w:w="7770" w:type="dxa"/>
            <w:shd w:val="clear" w:color="auto" w:fill="31849B"/>
          </w:tcPr>
          <w:p w14:paraId="2BA10D0C" w14:textId="77777777" w:rsidR="00667542" w:rsidRDefault="00000000">
            <w:pPr>
              <w:rPr>
                <w:color w:val="FFFFFF"/>
              </w:rPr>
            </w:pPr>
            <w:r>
              <w:rPr>
                <w:color w:val="FFFFFF"/>
              </w:rPr>
              <w:t>UC-01</w:t>
            </w:r>
          </w:p>
        </w:tc>
      </w:tr>
      <w:tr w:rsidR="00667542" w14:paraId="5470714B" w14:textId="77777777">
        <w:trPr>
          <w:trHeight w:val="74"/>
        </w:trPr>
        <w:tc>
          <w:tcPr>
            <w:tcW w:w="2340" w:type="dxa"/>
          </w:tcPr>
          <w:p w14:paraId="772DF829" w14:textId="77777777" w:rsidR="00667542" w:rsidRDefault="00000000">
            <w:r>
              <w:rPr>
                <w:b/>
              </w:rPr>
              <w:t>Use Case Name:</w:t>
            </w:r>
          </w:p>
        </w:tc>
        <w:tc>
          <w:tcPr>
            <w:tcW w:w="7770" w:type="dxa"/>
          </w:tcPr>
          <w:p w14:paraId="3996420B" w14:textId="77777777" w:rsidR="00667542" w:rsidRDefault="00000000">
            <w:r>
              <w:rPr>
                <w:rFonts w:ascii="Times New Roman" w:eastAsia="Times New Roman" w:hAnsi="Times New Roman" w:cs="Times New Roman"/>
                <w:sz w:val="22"/>
                <w:szCs w:val="22"/>
              </w:rPr>
              <w:t>Register as a Customer</w:t>
            </w:r>
          </w:p>
        </w:tc>
      </w:tr>
      <w:tr w:rsidR="00667542" w14:paraId="56F515BD" w14:textId="77777777">
        <w:trPr>
          <w:trHeight w:val="74"/>
        </w:trPr>
        <w:tc>
          <w:tcPr>
            <w:tcW w:w="2340" w:type="dxa"/>
          </w:tcPr>
          <w:p w14:paraId="78B7272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70" w:type="dxa"/>
          </w:tcPr>
          <w:p w14:paraId="25660C5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w:t>
            </w:r>
          </w:p>
        </w:tc>
      </w:tr>
      <w:tr w:rsidR="00667542" w14:paraId="56098CBD" w14:textId="77777777">
        <w:trPr>
          <w:trHeight w:val="74"/>
        </w:trPr>
        <w:tc>
          <w:tcPr>
            <w:tcW w:w="2340" w:type="dxa"/>
          </w:tcPr>
          <w:p w14:paraId="134FD83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70" w:type="dxa"/>
          </w:tcPr>
          <w:p w14:paraId="792686A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Registrant shall provide full name, email, password, address information to the System upon registering and becoming a Customer</w:t>
            </w:r>
          </w:p>
        </w:tc>
      </w:tr>
      <w:tr w:rsidR="00667542" w14:paraId="7746941F" w14:textId="77777777">
        <w:trPr>
          <w:trHeight w:val="74"/>
        </w:trPr>
        <w:tc>
          <w:tcPr>
            <w:tcW w:w="2340" w:type="dxa"/>
          </w:tcPr>
          <w:p w14:paraId="47690C1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70" w:type="dxa"/>
          </w:tcPr>
          <w:p w14:paraId="2401E1F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76035F03" w14:textId="77777777">
        <w:trPr>
          <w:trHeight w:val="74"/>
        </w:trPr>
        <w:tc>
          <w:tcPr>
            <w:tcW w:w="2340" w:type="dxa"/>
          </w:tcPr>
          <w:p w14:paraId="69AD6FD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Trigger:</w:t>
            </w:r>
          </w:p>
        </w:tc>
        <w:tc>
          <w:tcPr>
            <w:tcW w:w="7770" w:type="dxa"/>
          </w:tcPr>
          <w:p w14:paraId="3DA820E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7C33132A" w14:textId="77777777">
        <w:trPr>
          <w:trHeight w:val="74"/>
        </w:trPr>
        <w:tc>
          <w:tcPr>
            <w:tcW w:w="2340" w:type="dxa"/>
          </w:tcPr>
          <w:p w14:paraId="7A60E42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Pre-condition(s):</w:t>
            </w:r>
          </w:p>
        </w:tc>
        <w:tc>
          <w:tcPr>
            <w:tcW w:w="7770" w:type="dxa"/>
          </w:tcPr>
          <w:p w14:paraId="721DCC4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No pre-condition(s)</w:t>
            </w:r>
          </w:p>
        </w:tc>
      </w:tr>
      <w:tr w:rsidR="00667542" w14:paraId="63966B98" w14:textId="77777777">
        <w:trPr>
          <w:trHeight w:val="74"/>
        </w:trPr>
        <w:tc>
          <w:tcPr>
            <w:tcW w:w="2340" w:type="dxa"/>
          </w:tcPr>
          <w:p w14:paraId="4E731BD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70" w:type="dxa"/>
          </w:tcPr>
          <w:p w14:paraId="30FF91A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Customer selects option to register</w:t>
            </w:r>
          </w:p>
          <w:p w14:paraId="57843E6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 xml:space="preserve">System requests </w:t>
            </w:r>
            <w:r>
              <w:rPr>
                <w:rFonts w:ascii="Times New Roman" w:eastAsia="Times New Roman" w:hAnsi="Times New Roman" w:cs="Times New Roman"/>
                <w:sz w:val="22"/>
                <w:szCs w:val="22"/>
                <w:u w:val="single"/>
              </w:rPr>
              <w:t>personal information</w:t>
            </w: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i.e.</w:t>
            </w:r>
            <w:proofErr w:type="gramEnd"/>
            <w:r>
              <w:rPr>
                <w:rFonts w:ascii="Times New Roman" w:eastAsia="Times New Roman" w:hAnsi="Times New Roman" w:cs="Times New Roman"/>
                <w:sz w:val="22"/>
                <w:szCs w:val="22"/>
              </w:rPr>
              <w:t xml:space="preserve"> full name, email, password, address</w:t>
            </w:r>
          </w:p>
          <w:p w14:paraId="075B349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 xml:space="preserve">Customer provides </w:t>
            </w:r>
            <w:r>
              <w:rPr>
                <w:rFonts w:ascii="Times New Roman" w:eastAsia="Times New Roman" w:hAnsi="Times New Roman" w:cs="Times New Roman"/>
                <w:sz w:val="22"/>
                <w:szCs w:val="22"/>
                <w:u w:val="single"/>
              </w:rPr>
              <w:t>personal information</w:t>
            </w:r>
            <w:r>
              <w:rPr>
                <w:rFonts w:ascii="Times New Roman" w:eastAsia="Times New Roman" w:hAnsi="Times New Roman" w:cs="Times New Roman"/>
                <w:sz w:val="22"/>
                <w:szCs w:val="22"/>
              </w:rPr>
              <w:t>.</w:t>
            </w:r>
          </w:p>
          <w:p w14:paraId="50FC39C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verifies required information is provided.</w:t>
            </w:r>
          </w:p>
          <w:p w14:paraId="77423DD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t>●</w:t>
            </w:r>
            <w:r>
              <w:rPr>
                <w:rFonts w:ascii="Times New Roman" w:eastAsia="Times New Roman" w:hAnsi="Times New Roman" w:cs="Times New Roman"/>
                <w:sz w:val="22"/>
                <w:szCs w:val="22"/>
              </w:rPr>
              <w:tab/>
              <w:t>If email or username is already in use or invalid System displays message. Return to Step 2</w:t>
            </w:r>
          </w:p>
          <w:p w14:paraId="434C6A0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w:t>
            </w:r>
            <w:r>
              <w:rPr>
                <w:rFonts w:ascii="Times New Roman" w:eastAsia="Times New Roman" w:hAnsi="Times New Roman" w:cs="Times New Roman"/>
                <w:sz w:val="22"/>
                <w:szCs w:val="22"/>
              </w:rPr>
              <w:tab/>
              <w:t xml:space="preserve">System requests </w:t>
            </w:r>
            <w:r>
              <w:rPr>
                <w:rFonts w:ascii="Times New Roman" w:eastAsia="Times New Roman" w:hAnsi="Times New Roman" w:cs="Times New Roman"/>
                <w:sz w:val="22"/>
                <w:szCs w:val="22"/>
                <w:u w:val="single"/>
              </w:rPr>
              <w:t>login information</w:t>
            </w: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i.e.</w:t>
            </w:r>
            <w:proofErr w:type="gramEnd"/>
            <w:r>
              <w:rPr>
                <w:rFonts w:ascii="Times New Roman" w:eastAsia="Times New Roman" w:hAnsi="Times New Roman" w:cs="Times New Roman"/>
                <w:sz w:val="22"/>
                <w:szCs w:val="22"/>
              </w:rPr>
              <w:t xml:space="preserve"> user name and password</w:t>
            </w:r>
          </w:p>
          <w:p w14:paraId="658C7C7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6.</w:t>
            </w:r>
            <w:r>
              <w:rPr>
                <w:rFonts w:ascii="Times New Roman" w:eastAsia="Times New Roman" w:hAnsi="Times New Roman" w:cs="Times New Roman"/>
                <w:sz w:val="22"/>
                <w:szCs w:val="22"/>
              </w:rPr>
              <w:tab/>
              <w:t xml:space="preserve">Customer provides </w:t>
            </w:r>
            <w:r>
              <w:rPr>
                <w:rFonts w:ascii="Times New Roman" w:eastAsia="Times New Roman" w:hAnsi="Times New Roman" w:cs="Times New Roman"/>
                <w:sz w:val="22"/>
                <w:szCs w:val="22"/>
                <w:u w:val="single"/>
              </w:rPr>
              <w:t>login information</w:t>
            </w:r>
          </w:p>
          <w:p w14:paraId="598FA69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7.</w:t>
            </w:r>
            <w:r>
              <w:rPr>
                <w:rFonts w:ascii="Times New Roman" w:eastAsia="Times New Roman" w:hAnsi="Times New Roman" w:cs="Times New Roman"/>
                <w:sz w:val="22"/>
                <w:szCs w:val="22"/>
              </w:rPr>
              <w:tab/>
              <w:t>System verifies required information is provided</w:t>
            </w:r>
          </w:p>
          <w:p w14:paraId="76F7B68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t>●</w:t>
            </w:r>
            <w:r>
              <w:rPr>
                <w:rFonts w:ascii="Times New Roman" w:eastAsia="Times New Roman" w:hAnsi="Times New Roman" w:cs="Times New Roman"/>
                <w:sz w:val="22"/>
                <w:szCs w:val="22"/>
              </w:rPr>
              <w:tab/>
              <w:t>If information is invalid System displays message. Return to Step 5</w:t>
            </w:r>
          </w:p>
          <w:p w14:paraId="1821CBD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8.</w:t>
            </w:r>
            <w:r>
              <w:rPr>
                <w:rFonts w:ascii="Times New Roman" w:eastAsia="Times New Roman" w:hAnsi="Times New Roman" w:cs="Times New Roman"/>
                <w:sz w:val="22"/>
                <w:szCs w:val="22"/>
              </w:rPr>
              <w:tab/>
              <w:t>System displays confirmation of registration</w:t>
            </w:r>
          </w:p>
        </w:tc>
      </w:tr>
      <w:tr w:rsidR="00667542" w14:paraId="18607A4F" w14:textId="77777777">
        <w:trPr>
          <w:trHeight w:val="74"/>
        </w:trPr>
        <w:tc>
          <w:tcPr>
            <w:tcW w:w="2340" w:type="dxa"/>
          </w:tcPr>
          <w:p w14:paraId="1CAA9AA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70" w:type="dxa"/>
          </w:tcPr>
          <w:p w14:paraId="57FC033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success scenario System will display the option to Cancel the registration process. The following steps would occur: </w:t>
            </w:r>
          </w:p>
          <w:p w14:paraId="7A1402D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Customer selects option to cancel during registration</w:t>
            </w:r>
          </w:p>
          <w:p w14:paraId="6CBDABD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System requests confirmation to cancel</w:t>
            </w:r>
          </w:p>
          <w:p w14:paraId="43778C0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Customer confirms intent</w:t>
            </w:r>
          </w:p>
          <w:p w14:paraId="5C432E9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returns to main screen</w:t>
            </w:r>
          </w:p>
        </w:tc>
      </w:tr>
      <w:tr w:rsidR="00667542" w14:paraId="55206B0C" w14:textId="77777777">
        <w:trPr>
          <w:trHeight w:val="74"/>
        </w:trPr>
        <w:tc>
          <w:tcPr>
            <w:tcW w:w="2340" w:type="dxa"/>
          </w:tcPr>
          <w:p w14:paraId="4840D56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Post Condition:</w:t>
            </w:r>
          </w:p>
        </w:tc>
        <w:tc>
          <w:tcPr>
            <w:tcW w:w="7770" w:type="dxa"/>
          </w:tcPr>
          <w:p w14:paraId="7A48C7A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 new account is </w:t>
            </w:r>
            <w:proofErr w:type="gramStart"/>
            <w:r>
              <w:rPr>
                <w:rFonts w:ascii="Times New Roman" w:eastAsia="Times New Roman" w:hAnsi="Times New Roman" w:cs="Times New Roman"/>
                <w:sz w:val="22"/>
                <w:szCs w:val="22"/>
              </w:rPr>
              <w:t>created</w:t>
            </w:r>
            <w:proofErr w:type="gramEnd"/>
            <w:r>
              <w:rPr>
                <w:rFonts w:ascii="Times New Roman" w:eastAsia="Times New Roman" w:hAnsi="Times New Roman" w:cs="Times New Roman"/>
                <w:sz w:val="22"/>
                <w:szCs w:val="22"/>
              </w:rPr>
              <w:t xml:space="preserve"> and the system can store the data in its database.</w:t>
            </w:r>
          </w:p>
        </w:tc>
      </w:tr>
      <w:tr w:rsidR="00667542" w14:paraId="7101BAF9" w14:textId="77777777">
        <w:trPr>
          <w:trHeight w:val="1666"/>
        </w:trPr>
        <w:tc>
          <w:tcPr>
            <w:tcW w:w="2340" w:type="dxa"/>
          </w:tcPr>
          <w:p w14:paraId="57B77E4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Requirements:</w:t>
            </w:r>
          </w:p>
        </w:tc>
        <w:tc>
          <w:tcPr>
            <w:tcW w:w="7770" w:type="dxa"/>
          </w:tcPr>
          <w:p w14:paraId="3575531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32"/>
                <w:szCs w:val="32"/>
                <w:vertAlign w:val="subscript"/>
              </w:rPr>
              <w:t xml:space="preserve">1 – The user shall be provided with account creation form, 2 - The user should enter credentials with correct syntax. 3 – The system shall verify whether the user provided acceptable username and password. </w:t>
            </w:r>
            <w:proofErr w:type="gramStart"/>
            <w:r>
              <w:rPr>
                <w:rFonts w:ascii="Times New Roman" w:eastAsia="Times New Roman" w:hAnsi="Times New Roman" w:cs="Times New Roman"/>
                <w:sz w:val="32"/>
                <w:szCs w:val="32"/>
                <w:vertAlign w:val="subscript"/>
              </w:rPr>
              <w:t>4  –</w:t>
            </w:r>
            <w:proofErr w:type="gramEnd"/>
            <w:r>
              <w:rPr>
                <w:rFonts w:ascii="Times New Roman" w:eastAsia="Times New Roman" w:hAnsi="Times New Roman" w:cs="Times New Roman"/>
                <w:sz w:val="32"/>
                <w:szCs w:val="32"/>
                <w:vertAlign w:val="subscript"/>
              </w:rPr>
              <w:t xml:space="preserve"> If the credentials are wrong, the user shall receive an error message and shall be required to provide an acceptable username or password..</w:t>
            </w:r>
          </w:p>
        </w:tc>
      </w:tr>
    </w:tbl>
    <w:p w14:paraId="6A6EDAF1" w14:textId="77777777" w:rsidR="00667542" w:rsidRDefault="00667542"/>
    <w:p w14:paraId="787BC3D4" w14:textId="77777777" w:rsidR="00997E46" w:rsidRDefault="00997E46">
      <w:pPr>
        <w:pStyle w:val="3"/>
      </w:pPr>
      <w:bookmarkStart w:id="67" w:name="_f69qdbcl6kl7" w:colFirst="0" w:colLast="0"/>
      <w:bookmarkStart w:id="68" w:name="_Toc130931562"/>
      <w:bookmarkEnd w:id="67"/>
    </w:p>
    <w:p w14:paraId="1483447A" w14:textId="77777777" w:rsidR="00997E46" w:rsidRDefault="00997E46">
      <w:pPr>
        <w:pStyle w:val="3"/>
      </w:pPr>
    </w:p>
    <w:p w14:paraId="4F1E14D7" w14:textId="77777777" w:rsidR="00997E46" w:rsidRDefault="00997E46">
      <w:pPr>
        <w:pStyle w:val="3"/>
      </w:pPr>
    </w:p>
    <w:p w14:paraId="39D22C63" w14:textId="0AE6B0EC" w:rsidR="00667542" w:rsidRDefault="00000000">
      <w:pPr>
        <w:pStyle w:val="3"/>
      </w:pPr>
      <w:bookmarkStart w:id="69" w:name="_Toc130932184"/>
      <w:r>
        <w:t>Use Case 2</w:t>
      </w:r>
      <w:bookmarkEnd w:id="68"/>
      <w:bookmarkEnd w:id="69"/>
    </w:p>
    <w:p w14:paraId="4EFDADD4" w14:textId="77777777" w:rsidR="00667542" w:rsidRDefault="00667542"/>
    <w:tbl>
      <w:tblPr>
        <w:tblStyle w:val="ab"/>
        <w:tblW w:w="10110" w:type="dxa"/>
        <w:tblInd w:w="-123"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40"/>
        <w:gridCol w:w="7770"/>
      </w:tblGrid>
      <w:tr w:rsidR="00667542" w14:paraId="2B30FC1A" w14:textId="77777777">
        <w:tc>
          <w:tcPr>
            <w:tcW w:w="2340" w:type="dxa"/>
            <w:shd w:val="clear" w:color="auto" w:fill="31849B"/>
          </w:tcPr>
          <w:p w14:paraId="75026C03" w14:textId="77777777" w:rsidR="00667542" w:rsidRDefault="00000000">
            <w:pPr>
              <w:rPr>
                <w:color w:val="FFFFFF"/>
              </w:rPr>
            </w:pPr>
            <w:r>
              <w:rPr>
                <w:b/>
                <w:color w:val="FFFFFF"/>
              </w:rPr>
              <w:t>Use Case Number:</w:t>
            </w:r>
          </w:p>
        </w:tc>
        <w:tc>
          <w:tcPr>
            <w:tcW w:w="7770" w:type="dxa"/>
            <w:shd w:val="clear" w:color="auto" w:fill="31849B"/>
          </w:tcPr>
          <w:p w14:paraId="78F6B2A9" w14:textId="77777777" w:rsidR="00667542" w:rsidRDefault="00000000">
            <w:pPr>
              <w:rPr>
                <w:color w:val="FFFFFF"/>
              </w:rPr>
            </w:pPr>
            <w:r>
              <w:rPr>
                <w:color w:val="FFFFFF"/>
              </w:rPr>
              <w:t>UC-02</w:t>
            </w:r>
          </w:p>
        </w:tc>
      </w:tr>
      <w:tr w:rsidR="00667542" w14:paraId="51ACDD6C" w14:textId="77777777">
        <w:trPr>
          <w:trHeight w:val="74"/>
        </w:trPr>
        <w:tc>
          <w:tcPr>
            <w:tcW w:w="2340" w:type="dxa"/>
          </w:tcPr>
          <w:p w14:paraId="11442AEB" w14:textId="77777777" w:rsidR="00667542" w:rsidRDefault="00000000">
            <w:r>
              <w:rPr>
                <w:b/>
              </w:rPr>
              <w:t>Use Case Name:</w:t>
            </w:r>
          </w:p>
        </w:tc>
        <w:tc>
          <w:tcPr>
            <w:tcW w:w="7770" w:type="dxa"/>
          </w:tcPr>
          <w:p w14:paraId="7F2F390E" w14:textId="77777777" w:rsidR="00667542" w:rsidRDefault="00000000">
            <w:r>
              <w:rPr>
                <w:rFonts w:ascii="Times New Roman" w:eastAsia="Times New Roman" w:hAnsi="Times New Roman" w:cs="Times New Roman"/>
                <w:sz w:val="22"/>
                <w:szCs w:val="22"/>
              </w:rPr>
              <w:t>Register as a Vendor</w:t>
            </w:r>
          </w:p>
        </w:tc>
      </w:tr>
      <w:tr w:rsidR="00667542" w14:paraId="7732C5E4" w14:textId="77777777">
        <w:trPr>
          <w:trHeight w:val="74"/>
        </w:trPr>
        <w:tc>
          <w:tcPr>
            <w:tcW w:w="2340" w:type="dxa"/>
          </w:tcPr>
          <w:p w14:paraId="6FB76481"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70" w:type="dxa"/>
          </w:tcPr>
          <w:p w14:paraId="699794C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w:t>
            </w:r>
          </w:p>
        </w:tc>
      </w:tr>
      <w:tr w:rsidR="00667542" w14:paraId="188CEF66" w14:textId="77777777">
        <w:trPr>
          <w:trHeight w:val="74"/>
        </w:trPr>
        <w:tc>
          <w:tcPr>
            <w:tcW w:w="2340" w:type="dxa"/>
          </w:tcPr>
          <w:p w14:paraId="71DEBFD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70" w:type="dxa"/>
          </w:tcPr>
          <w:p w14:paraId="0972EA2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 shall provide full name, store name, email, password, choosing the category of their products information to the System upon registering and becoming a Vendor.</w:t>
            </w:r>
          </w:p>
        </w:tc>
      </w:tr>
      <w:tr w:rsidR="00667542" w14:paraId="2D033BA8" w14:textId="77777777">
        <w:trPr>
          <w:trHeight w:val="74"/>
        </w:trPr>
        <w:tc>
          <w:tcPr>
            <w:tcW w:w="2340" w:type="dxa"/>
          </w:tcPr>
          <w:p w14:paraId="71C8D5B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70" w:type="dxa"/>
          </w:tcPr>
          <w:p w14:paraId="40BCFB5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3F8FF76C" w14:textId="77777777">
        <w:trPr>
          <w:trHeight w:val="74"/>
        </w:trPr>
        <w:tc>
          <w:tcPr>
            <w:tcW w:w="2340" w:type="dxa"/>
          </w:tcPr>
          <w:p w14:paraId="701469F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Trigger:</w:t>
            </w:r>
          </w:p>
        </w:tc>
        <w:tc>
          <w:tcPr>
            <w:tcW w:w="7770" w:type="dxa"/>
          </w:tcPr>
          <w:p w14:paraId="5A31B23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6F379A88" w14:textId="77777777">
        <w:trPr>
          <w:trHeight w:val="74"/>
        </w:trPr>
        <w:tc>
          <w:tcPr>
            <w:tcW w:w="2340" w:type="dxa"/>
          </w:tcPr>
          <w:p w14:paraId="1113D09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Pre-condition(s):</w:t>
            </w:r>
          </w:p>
        </w:tc>
        <w:tc>
          <w:tcPr>
            <w:tcW w:w="7770" w:type="dxa"/>
          </w:tcPr>
          <w:p w14:paraId="4035E8F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Required files and store information to be able to get vendor authorization</w:t>
            </w:r>
          </w:p>
        </w:tc>
      </w:tr>
      <w:tr w:rsidR="00667542" w14:paraId="768D89F1" w14:textId="77777777">
        <w:trPr>
          <w:trHeight w:val="74"/>
        </w:trPr>
        <w:tc>
          <w:tcPr>
            <w:tcW w:w="2340" w:type="dxa"/>
          </w:tcPr>
          <w:p w14:paraId="433039D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70" w:type="dxa"/>
          </w:tcPr>
          <w:p w14:paraId="2C2785E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Vendor selects option to register</w:t>
            </w:r>
          </w:p>
          <w:p w14:paraId="0348F3D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 xml:space="preserve">System requests </w:t>
            </w:r>
            <w:r>
              <w:rPr>
                <w:rFonts w:ascii="Times New Roman" w:eastAsia="Times New Roman" w:hAnsi="Times New Roman" w:cs="Times New Roman"/>
                <w:sz w:val="22"/>
                <w:szCs w:val="22"/>
                <w:u w:val="single"/>
              </w:rPr>
              <w:t>personal information</w:t>
            </w: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i.e.</w:t>
            </w:r>
            <w:proofErr w:type="gramEnd"/>
            <w:r>
              <w:rPr>
                <w:rFonts w:ascii="Times New Roman" w:eastAsia="Times New Roman" w:hAnsi="Times New Roman" w:cs="Times New Roman"/>
                <w:sz w:val="22"/>
                <w:szCs w:val="22"/>
              </w:rPr>
              <w:t xml:space="preserve"> full name, store name, email, password, choosing the category of their products</w:t>
            </w:r>
          </w:p>
          <w:p w14:paraId="20BF61C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 xml:space="preserve">Vendor provides </w:t>
            </w:r>
            <w:r>
              <w:rPr>
                <w:rFonts w:ascii="Times New Roman" w:eastAsia="Times New Roman" w:hAnsi="Times New Roman" w:cs="Times New Roman"/>
                <w:sz w:val="22"/>
                <w:szCs w:val="22"/>
                <w:u w:val="single"/>
              </w:rPr>
              <w:t>personal information</w:t>
            </w:r>
            <w:r>
              <w:rPr>
                <w:rFonts w:ascii="Times New Roman" w:eastAsia="Times New Roman" w:hAnsi="Times New Roman" w:cs="Times New Roman"/>
                <w:sz w:val="22"/>
                <w:szCs w:val="22"/>
              </w:rPr>
              <w:t>.</w:t>
            </w:r>
          </w:p>
          <w:p w14:paraId="69173E5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verifies required information is provided.</w:t>
            </w:r>
          </w:p>
          <w:p w14:paraId="3BBEF2F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t>●</w:t>
            </w:r>
            <w:r>
              <w:rPr>
                <w:rFonts w:ascii="Times New Roman" w:eastAsia="Times New Roman" w:hAnsi="Times New Roman" w:cs="Times New Roman"/>
                <w:sz w:val="22"/>
                <w:szCs w:val="22"/>
              </w:rPr>
              <w:tab/>
              <w:t>If email or username is already in use or invalid System displays message. Return to Step 2</w:t>
            </w:r>
          </w:p>
          <w:p w14:paraId="277C788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w:t>
            </w:r>
            <w:r>
              <w:rPr>
                <w:rFonts w:ascii="Times New Roman" w:eastAsia="Times New Roman" w:hAnsi="Times New Roman" w:cs="Times New Roman"/>
                <w:sz w:val="22"/>
                <w:szCs w:val="22"/>
              </w:rPr>
              <w:tab/>
              <w:t xml:space="preserve">System requests </w:t>
            </w:r>
            <w:r>
              <w:rPr>
                <w:rFonts w:ascii="Times New Roman" w:eastAsia="Times New Roman" w:hAnsi="Times New Roman" w:cs="Times New Roman"/>
                <w:sz w:val="22"/>
                <w:szCs w:val="22"/>
                <w:u w:val="single"/>
              </w:rPr>
              <w:t>login information</w:t>
            </w: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i.e.</w:t>
            </w:r>
            <w:proofErr w:type="gramEnd"/>
            <w:r>
              <w:rPr>
                <w:rFonts w:ascii="Times New Roman" w:eastAsia="Times New Roman" w:hAnsi="Times New Roman" w:cs="Times New Roman"/>
                <w:sz w:val="22"/>
                <w:szCs w:val="22"/>
              </w:rPr>
              <w:t xml:space="preserve"> user name and password</w:t>
            </w:r>
          </w:p>
          <w:p w14:paraId="6D298C3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6.</w:t>
            </w:r>
            <w:r>
              <w:rPr>
                <w:rFonts w:ascii="Times New Roman" w:eastAsia="Times New Roman" w:hAnsi="Times New Roman" w:cs="Times New Roman"/>
                <w:sz w:val="22"/>
                <w:szCs w:val="22"/>
              </w:rPr>
              <w:tab/>
              <w:t xml:space="preserve">Vendor provides </w:t>
            </w:r>
            <w:r>
              <w:rPr>
                <w:rFonts w:ascii="Times New Roman" w:eastAsia="Times New Roman" w:hAnsi="Times New Roman" w:cs="Times New Roman"/>
                <w:sz w:val="22"/>
                <w:szCs w:val="22"/>
                <w:u w:val="single"/>
              </w:rPr>
              <w:t>login information</w:t>
            </w:r>
          </w:p>
          <w:p w14:paraId="6DF60A4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7.</w:t>
            </w:r>
            <w:r>
              <w:rPr>
                <w:rFonts w:ascii="Times New Roman" w:eastAsia="Times New Roman" w:hAnsi="Times New Roman" w:cs="Times New Roman"/>
                <w:sz w:val="22"/>
                <w:szCs w:val="22"/>
              </w:rPr>
              <w:tab/>
              <w:t>System verifies required information is provided</w:t>
            </w:r>
          </w:p>
          <w:p w14:paraId="12F4307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ab/>
              <w:t>●</w:t>
            </w:r>
            <w:r>
              <w:rPr>
                <w:rFonts w:ascii="Times New Roman" w:eastAsia="Times New Roman" w:hAnsi="Times New Roman" w:cs="Times New Roman"/>
                <w:sz w:val="22"/>
                <w:szCs w:val="22"/>
              </w:rPr>
              <w:tab/>
              <w:t>If information is invalid System displays message. Return to Step 5</w:t>
            </w:r>
          </w:p>
          <w:p w14:paraId="3CF3F86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8.</w:t>
            </w:r>
            <w:r>
              <w:rPr>
                <w:rFonts w:ascii="Times New Roman" w:eastAsia="Times New Roman" w:hAnsi="Times New Roman" w:cs="Times New Roman"/>
                <w:sz w:val="22"/>
                <w:szCs w:val="22"/>
              </w:rPr>
              <w:tab/>
              <w:t>System displays confirmation of registration</w:t>
            </w:r>
          </w:p>
        </w:tc>
      </w:tr>
      <w:tr w:rsidR="00667542" w14:paraId="663291F8" w14:textId="77777777">
        <w:trPr>
          <w:trHeight w:val="74"/>
        </w:trPr>
        <w:tc>
          <w:tcPr>
            <w:tcW w:w="2340" w:type="dxa"/>
          </w:tcPr>
          <w:p w14:paraId="2EF1CC6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Alternate Flows:</w:t>
            </w:r>
          </w:p>
        </w:tc>
        <w:tc>
          <w:tcPr>
            <w:tcW w:w="7770" w:type="dxa"/>
          </w:tcPr>
          <w:p w14:paraId="0D3C3E6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success scenario System will display the option to Cancel the registration process. The following steps would occur: </w:t>
            </w:r>
          </w:p>
          <w:p w14:paraId="5B32AFD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Vendor selects option to cancel during registration</w:t>
            </w:r>
          </w:p>
          <w:p w14:paraId="42917ED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System requests confirmation to cancel</w:t>
            </w:r>
          </w:p>
          <w:p w14:paraId="62BBB181"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Vendor confirms intent</w:t>
            </w:r>
          </w:p>
          <w:p w14:paraId="559592E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returns to main screen</w:t>
            </w:r>
          </w:p>
        </w:tc>
      </w:tr>
      <w:tr w:rsidR="00667542" w14:paraId="5B68850A" w14:textId="77777777">
        <w:trPr>
          <w:trHeight w:val="74"/>
        </w:trPr>
        <w:tc>
          <w:tcPr>
            <w:tcW w:w="2340" w:type="dxa"/>
          </w:tcPr>
          <w:p w14:paraId="3D16CB4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Post Condition:</w:t>
            </w:r>
          </w:p>
        </w:tc>
        <w:tc>
          <w:tcPr>
            <w:tcW w:w="7770" w:type="dxa"/>
          </w:tcPr>
          <w:p w14:paraId="2E8264F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 new account is </w:t>
            </w:r>
            <w:proofErr w:type="gramStart"/>
            <w:r>
              <w:rPr>
                <w:rFonts w:ascii="Times New Roman" w:eastAsia="Times New Roman" w:hAnsi="Times New Roman" w:cs="Times New Roman"/>
                <w:sz w:val="22"/>
                <w:szCs w:val="22"/>
              </w:rPr>
              <w:t>created</w:t>
            </w:r>
            <w:proofErr w:type="gramEnd"/>
            <w:r>
              <w:rPr>
                <w:rFonts w:ascii="Times New Roman" w:eastAsia="Times New Roman" w:hAnsi="Times New Roman" w:cs="Times New Roman"/>
                <w:sz w:val="22"/>
                <w:szCs w:val="22"/>
              </w:rPr>
              <w:t xml:space="preserve"> and the system can store the data in its database.</w:t>
            </w:r>
          </w:p>
        </w:tc>
      </w:tr>
      <w:tr w:rsidR="00667542" w14:paraId="135B4556" w14:textId="77777777">
        <w:trPr>
          <w:trHeight w:val="74"/>
        </w:trPr>
        <w:tc>
          <w:tcPr>
            <w:tcW w:w="2340" w:type="dxa"/>
          </w:tcPr>
          <w:p w14:paraId="53C4AFA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Requirements:</w:t>
            </w:r>
          </w:p>
        </w:tc>
        <w:tc>
          <w:tcPr>
            <w:tcW w:w="7770" w:type="dxa"/>
          </w:tcPr>
          <w:p w14:paraId="3B930CB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32"/>
                <w:szCs w:val="32"/>
                <w:vertAlign w:val="subscript"/>
              </w:rPr>
              <w:t xml:space="preserve">1 – The vendor shall be provided with account creation form, 2 - The vendor should enter credentials with correct syntax. 3 – The system shall verify whether the vendor provided acceptable username and password. </w:t>
            </w:r>
            <w:proofErr w:type="gramStart"/>
            <w:r>
              <w:rPr>
                <w:rFonts w:ascii="Times New Roman" w:eastAsia="Times New Roman" w:hAnsi="Times New Roman" w:cs="Times New Roman"/>
                <w:sz w:val="32"/>
                <w:szCs w:val="32"/>
                <w:vertAlign w:val="subscript"/>
              </w:rPr>
              <w:t>4  –</w:t>
            </w:r>
            <w:proofErr w:type="gramEnd"/>
            <w:r>
              <w:rPr>
                <w:rFonts w:ascii="Times New Roman" w:eastAsia="Times New Roman" w:hAnsi="Times New Roman" w:cs="Times New Roman"/>
                <w:sz w:val="32"/>
                <w:szCs w:val="32"/>
                <w:vertAlign w:val="subscript"/>
              </w:rPr>
              <w:t xml:space="preserve"> If the credentials are wrong, the vendor shall receive an error message and shall be required to provide an acceptable username or password. 5 - The vendor should upload store information and essential files to prove his identity as a vendor. 6 - If the system fails to confirm the requirements, the vendor shall be required to provide lacking requirements.</w:t>
            </w:r>
          </w:p>
        </w:tc>
      </w:tr>
    </w:tbl>
    <w:p w14:paraId="6CA2BDA0" w14:textId="77777777" w:rsidR="00997E46" w:rsidRDefault="00997E46">
      <w:pPr>
        <w:pStyle w:val="3"/>
      </w:pPr>
      <w:bookmarkStart w:id="70" w:name="_k09snh7pj3uv" w:colFirst="0" w:colLast="0"/>
      <w:bookmarkStart w:id="71" w:name="_Toc130931563"/>
      <w:bookmarkEnd w:id="70"/>
    </w:p>
    <w:p w14:paraId="64AC709C" w14:textId="77777777" w:rsidR="00997E46" w:rsidRDefault="00997E46">
      <w:pPr>
        <w:pStyle w:val="3"/>
      </w:pPr>
    </w:p>
    <w:p w14:paraId="439482C5" w14:textId="77777777" w:rsidR="00997E46" w:rsidRDefault="00997E46">
      <w:pPr>
        <w:pStyle w:val="3"/>
      </w:pPr>
    </w:p>
    <w:p w14:paraId="7309F527" w14:textId="77777777" w:rsidR="00997E46" w:rsidRDefault="00997E46">
      <w:pPr>
        <w:pStyle w:val="3"/>
      </w:pPr>
    </w:p>
    <w:p w14:paraId="07B842F1" w14:textId="77777777" w:rsidR="00997E46" w:rsidRDefault="00997E46">
      <w:pPr>
        <w:pStyle w:val="3"/>
      </w:pPr>
    </w:p>
    <w:p w14:paraId="2F7FB5F5" w14:textId="454874DE" w:rsidR="00667542" w:rsidRDefault="00000000">
      <w:pPr>
        <w:pStyle w:val="3"/>
      </w:pPr>
      <w:bookmarkStart w:id="72" w:name="_Toc130932185"/>
      <w:r>
        <w:t>Use Case 3</w:t>
      </w:r>
      <w:bookmarkEnd w:id="71"/>
      <w:bookmarkEnd w:id="72"/>
    </w:p>
    <w:p w14:paraId="517436F1" w14:textId="77777777" w:rsidR="00667542" w:rsidRDefault="00667542"/>
    <w:tbl>
      <w:tblPr>
        <w:tblStyle w:val="ac"/>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42671C2D" w14:textId="77777777">
        <w:tc>
          <w:tcPr>
            <w:tcW w:w="2329" w:type="dxa"/>
            <w:shd w:val="clear" w:color="auto" w:fill="31849B"/>
          </w:tcPr>
          <w:p w14:paraId="726CAB91" w14:textId="77777777" w:rsidR="00667542" w:rsidRDefault="00000000">
            <w:pPr>
              <w:rPr>
                <w:color w:val="FFFFFF"/>
              </w:rPr>
            </w:pPr>
            <w:r>
              <w:rPr>
                <w:b/>
                <w:color w:val="FFFFFF"/>
              </w:rPr>
              <w:t>Use Case Number:</w:t>
            </w:r>
          </w:p>
        </w:tc>
        <w:tc>
          <w:tcPr>
            <w:tcW w:w="7763" w:type="dxa"/>
            <w:shd w:val="clear" w:color="auto" w:fill="31849B"/>
          </w:tcPr>
          <w:p w14:paraId="4DFEC8B8" w14:textId="77777777" w:rsidR="00667542" w:rsidRDefault="00000000">
            <w:pPr>
              <w:rPr>
                <w:color w:val="FFFFFF"/>
              </w:rPr>
            </w:pPr>
            <w:r>
              <w:rPr>
                <w:color w:val="FFFFFF"/>
              </w:rPr>
              <w:t>UC-03</w:t>
            </w:r>
          </w:p>
        </w:tc>
      </w:tr>
      <w:tr w:rsidR="00667542" w14:paraId="3465AF4C" w14:textId="77777777">
        <w:trPr>
          <w:trHeight w:val="74"/>
        </w:trPr>
        <w:tc>
          <w:tcPr>
            <w:tcW w:w="2329" w:type="dxa"/>
          </w:tcPr>
          <w:p w14:paraId="08B0C251" w14:textId="77777777" w:rsidR="00667542" w:rsidRDefault="00000000">
            <w:r>
              <w:rPr>
                <w:b/>
              </w:rPr>
              <w:t>Use Case Name:</w:t>
            </w:r>
          </w:p>
        </w:tc>
        <w:tc>
          <w:tcPr>
            <w:tcW w:w="7763" w:type="dxa"/>
          </w:tcPr>
          <w:p w14:paraId="001B5A59" w14:textId="77777777" w:rsidR="00667542" w:rsidRDefault="00000000">
            <w:r>
              <w:t>Login to user account</w:t>
            </w:r>
          </w:p>
        </w:tc>
      </w:tr>
      <w:tr w:rsidR="00667542" w14:paraId="31E033F4" w14:textId="77777777">
        <w:trPr>
          <w:trHeight w:val="74"/>
        </w:trPr>
        <w:tc>
          <w:tcPr>
            <w:tcW w:w="2329" w:type="dxa"/>
          </w:tcPr>
          <w:p w14:paraId="3C02BB7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4FDED00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667542" w14:paraId="26FDBC84" w14:textId="77777777">
        <w:trPr>
          <w:trHeight w:val="550"/>
        </w:trPr>
        <w:tc>
          <w:tcPr>
            <w:tcW w:w="2329" w:type="dxa"/>
          </w:tcPr>
          <w:p w14:paraId="0135D81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09AF593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 case indicates the process of user logging into an existing account in the system.</w:t>
            </w:r>
          </w:p>
        </w:tc>
      </w:tr>
      <w:tr w:rsidR="00667542" w14:paraId="360ABCD9" w14:textId="77777777">
        <w:trPr>
          <w:trHeight w:val="74"/>
        </w:trPr>
        <w:tc>
          <w:tcPr>
            <w:tcW w:w="2329" w:type="dxa"/>
          </w:tcPr>
          <w:p w14:paraId="6F35E1C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0122FB2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77252FC4" w14:textId="77777777">
        <w:trPr>
          <w:trHeight w:val="74"/>
        </w:trPr>
        <w:tc>
          <w:tcPr>
            <w:tcW w:w="2329" w:type="dxa"/>
          </w:tcPr>
          <w:p w14:paraId="54FB9FF5"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5434581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0D9E5DD2" w14:textId="77777777">
        <w:trPr>
          <w:trHeight w:val="74"/>
        </w:trPr>
        <w:tc>
          <w:tcPr>
            <w:tcW w:w="2329" w:type="dxa"/>
          </w:tcPr>
          <w:p w14:paraId="68A66D3C"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53B97A8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must have a registered account in the system so that logging in can be possible.</w:t>
            </w:r>
          </w:p>
        </w:tc>
      </w:tr>
      <w:tr w:rsidR="00667542" w14:paraId="0245A041" w14:textId="77777777">
        <w:trPr>
          <w:trHeight w:val="2159"/>
        </w:trPr>
        <w:tc>
          <w:tcPr>
            <w:tcW w:w="2329" w:type="dxa"/>
          </w:tcPr>
          <w:p w14:paraId="0F81ED6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067E218E" w14:textId="77777777" w:rsidR="00667542" w:rsidRDefault="00000000">
            <w:pPr>
              <w:numPr>
                <w:ilvl w:val="0"/>
                <w:numId w:val="22"/>
              </w:numPr>
              <w:rPr>
                <w:rFonts w:ascii="Arial" w:eastAsia="Arial" w:hAnsi="Arial" w:cs="Arial"/>
                <w:sz w:val="22"/>
                <w:szCs w:val="22"/>
              </w:rPr>
            </w:pPr>
            <w:r>
              <w:rPr>
                <w:rFonts w:ascii="Times New Roman" w:eastAsia="Times New Roman" w:hAnsi="Times New Roman" w:cs="Times New Roman"/>
                <w:sz w:val="22"/>
                <w:szCs w:val="22"/>
              </w:rPr>
              <w:t>The user navigates to the login page.</w:t>
            </w:r>
          </w:p>
          <w:p w14:paraId="2FD9E57B" w14:textId="77777777" w:rsidR="00667542" w:rsidRDefault="00000000">
            <w:pPr>
              <w:numPr>
                <w:ilvl w:val="0"/>
                <w:numId w:val="22"/>
              </w:numPr>
              <w:rPr>
                <w:rFonts w:ascii="Arial" w:eastAsia="Arial" w:hAnsi="Arial" w:cs="Arial"/>
                <w:sz w:val="22"/>
                <w:szCs w:val="22"/>
              </w:rPr>
            </w:pPr>
            <w:r>
              <w:rPr>
                <w:rFonts w:ascii="Times New Roman" w:eastAsia="Times New Roman" w:hAnsi="Times New Roman" w:cs="Times New Roman"/>
                <w:sz w:val="22"/>
                <w:szCs w:val="22"/>
              </w:rPr>
              <w:t>The system demonstrates login options.</w:t>
            </w:r>
          </w:p>
          <w:p w14:paraId="55456F8E" w14:textId="77777777" w:rsidR="00667542" w:rsidRDefault="00000000">
            <w:pPr>
              <w:numPr>
                <w:ilvl w:val="0"/>
                <w:numId w:val="22"/>
              </w:numPr>
              <w:rPr>
                <w:rFonts w:ascii="Arial" w:eastAsia="Arial" w:hAnsi="Arial" w:cs="Arial"/>
                <w:sz w:val="22"/>
                <w:szCs w:val="22"/>
              </w:rPr>
            </w:pPr>
            <w:r>
              <w:rPr>
                <w:rFonts w:ascii="Times New Roman" w:eastAsia="Times New Roman" w:hAnsi="Times New Roman" w:cs="Times New Roman"/>
                <w:sz w:val="22"/>
                <w:szCs w:val="22"/>
              </w:rPr>
              <w:t>The user enters his username and password.</w:t>
            </w:r>
          </w:p>
          <w:p w14:paraId="63D58C8D" w14:textId="77777777" w:rsidR="00667542" w:rsidRDefault="00000000">
            <w:pPr>
              <w:numPr>
                <w:ilvl w:val="0"/>
                <w:numId w:val="22"/>
              </w:numPr>
              <w:rPr>
                <w:rFonts w:ascii="Arial" w:eastAsia="Arial" w:hAnsi="Arial" w:cs="Arial"/>
                <w:sz w:val="22"/>
                <w:szCs w:val="22"/>
              </w:rPr>
            </w:pPr>
            <w:r>
              <w:rPr>
                <w:rFonts w:ascii="Times New Roman" w:eastAsia="Times New Roman" w:hAnsi="Times New Roman" w:cs="Times New Roman"/>
                <w:sz w:val="22"/>
                <w:szCs w:val="22"/>
              </w:rPr>
              <w:t>The system receives the information and verifies whether it is correct or not.</w:t>
            </w:r>
          </w:p>
          <w:p w14:paraId="127DE1A1" w14:textId="77777777" w:rsidR="00667542" w:rsidRDefault="00000000">
            <w:pPr>
              <w:numPr>
                <w:ilvl w:val="0"/>
                <w:numId w:val="22"/>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 details are correct and there is such an account, the system logs the user in and navigates the user to the main page.</w:t>
            </w:r>
          </w:p>
        </w:tc>
      </w:tr>
      <w:tr w:rsidR="00667542" w14:paraId="203C5335" w14:textId="77777777">
        <w:trPr>
          <w:trHeight w:val="74"/>
        </w:trPr>
        <w:tc>
          <w:tcPr>
            <w:tcW w:w="2329" w:type="dxa"/>
          </w:tcPr>
          <w:p w14:paraId="44218B0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55DF1B81" w14:textId="77777777" w:rsidR="00667542" w:rsidRDefault="00000000">
            <w:pPr>
              <w:spacing w:before="24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4, if the credentials are not correct, the system displays an error and asks the user to provide them again.</w:t>
            </w:r>
          </w:p>
          <w:p w14:paraId="6B2F08CA" w14:textId="77777777" w:rsidR="00667542" w:rsidRDefault="00000000">
            <w:pPr>
              <w:numPr>
                <w:ilvl w:val="0"/>
                <w:numId w:val="5"/>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navigates to the login page.</w:t>
            </w:r>
          </w:p>
          <w:p w14:paraId="067120ED" w14:textId="77777777" w:rsidR="00667542" w:rsidRDefault="00000000">
            <w:pPr>
              <w:numPr>
                <w:ilvl w:val="0"/>
                <w:numId w:val="5"/>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demonstrates login options.</w:t>
            </w:r>
          </w:p>
          <w:p w14:paraId="3D08DB2C" w14:textId="77777777" w:rsidR="00667542" w:rsidRDefault="00000000">
            <w:pPr>
              <w:numPr>
                <w:ilvl w:val="0"/>
                <w:numId w:val="5"/>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enters his/her username and password.</w:t>
            </w:r>
          </w:p>
          <w:p w14:paraId="17CCEDDF" w14:textId="77777777" w:rsidR="00667542" w:rsidRDefault="00000000">
            <w:pPr>
              <w:numPr>
                <w:ilvl w:val="0"/>
                <w:numId w:val="5"/>
              </w:num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The system receives the information and verifies whether it is correct or not.</w:t>
            </w:r>
          </w:p>
          <w:p w14:paraId="2BCE310C" w14:textId="77777777" w:rsidR="00667542" w:rsidRDefault="00000000">
            <w:pPr>
              <w:numPr>
                <w:ilvl w:val="0"/>
                <w:numId w:val="5"/>
              </w:numPr>
              <w:spacing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If the details are not correct, the verification phase fails, and the system indicates an error log and requires user to enter the account details again</w:t>
            </w:r>
          </w:p>
        </w:tc>
      </w:tr>
      <w:tr w:rsidR="00667542" w14:paraId="7DA0A5C5" w14:textId="77777777">
        <w:trPr>
          <w:trHeight w:val="1611"/>
        </w:trPr>
        <w:tc>
          <w:tcPr>
            <w:tcW w:w="2329" w:type="dxa"/>
          </w:tcPr>
          <w:p w14:paraId="4550D46C"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Post Condition:</w:t>
            </w:r>
          </w:p>
        </w:tc>
        <w:tc>
          <w:tcPr>
            <w:tcW w:w="7763" w:type="dxa"/>
          </w:tcPr>
          <w:p w14:paraId="48F2079A" w14:textId="77777777" w:rsidR="00667542" w:rsidRDefault="00000000">
            <w:pPr>
              <w:spacing w:before="24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user is logged in to his account and can access the system. </w:t>
            </w:r>
          </w:p>
          <w:p w14:paraId="081A8D05" w14:textId="77777777" w:rsidR="00667542" w:rsidRDefault="00000000">
            <w:pPr>
              <w:spacing w:before="24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The user shall receive an error message and be navigated to provide credentials again. System verification did not allow the user to login to the provided account.</w:t>
            </w:r>
          </w:p>
        </w:tc>
      </w:tr>
      <w:tr w:rsidR="00667542" w14:paraId="37CFCF4C" w14:textId="77777777">
        <w:trPr>
          <w:trHeight w:val="1569"/>
        </w:trPr>
        <w:tc>
          <w:tcPr>
            <w:tcW w:w="2329" w:type="dxa"/>
          </w:tcPr>
          <w:p w14:paraId="1704762C"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2136365A"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1 – The user shall be provided with login form, 2 – Utilizing the registered account (if exists) the user shall be able to login into his account, 3 – The user shall be provided with password reset option, 4 – The system shall verify whether the user provided correct username and password, particularly, the credentials, 5 – If the credentials are wrong, user shall receive an error message and shall be required to provide the credentials again.</w:t>
            </w:r>
          </w:p>
        </w:tc>
      </w:tr>
    </w:tbl>
    <w:p w14:paraId="3A505DB8" w14:textId="77777777" w:rsidR="00667542" w:rsidRDefault="00667542"/>
    <w:p w14:paraId="38281DC8" w14:textId="77777777" w:rsidR="00667542" w:rsidRDefault="00667542"/>
    <w:p w14:paraId="760B557F" w14:textId="77777777" w:rsidR="00667542" w:rsidRDefault="00667542"/>
    <w:p w14:paraId="2BDBF328" w14:textId="77777777" w:rsidR="00667542" w:rsidRDefault="00000000">
      <w:pPr>
        <w:pStyle w:val="3"/>
      </w:pPr>
      <w:bookmarkStart w:id="73" w:name="_tgr770ia87tf" w:colFirst="0" w:colLast="0"/>
      <w:bookmarkStart w:id="74" w:name="_Toc130931564"/>
      <w:bookmarkStart w:id="75" w:name="_Toc130932186"/>
      <w:bookmarkEnd w:id="73"/>
      <w:r>
        <w:t>Use Case 4</w:t>
      </w:r>
      <w:bookmarkEnd w:id="74"/>
      <w:bookmarkEnd w:id="75"/>
    </w:p>
    <w:p w14:paraId="300C0F7D" w14:textId="77777777" w:rsidR="00667542" w:rsidRDefault="00667542"/>
    <w:tbl>
      <w:tblPr>
        <w:tblStyle w:val="ad"/>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5306A578" w14:textId="77777777">
        <w:tc>
          <w:tcPr>
            <w:tcW w:w="2329" w:type="dxa"/>
            <w:shd w:val="clear" w:color="auto" w:fill="31849B"/>
          </w:tcPr>
          <w:p w14:paraId="59BAEC99" w14:textId="77777777" w:rsidR="00667542" w:rsidRDefault="00000000">
            <w:pPr>
              <w:rPr>
                <w:color w:val="FFFFFF"/>
              </w:rPr>
            </w:pPr>
            <w:r>
              <w:rPr>
                <w:b/>
                <w:color w:val="FFFFFF"/>
              </w:rPr>
              <w:t>Use Case Number:</w:t>
            </w:r>
          </w:p>
        </w:tc>
        <w:tc>
          <w:tcPr>
            <w:tcW w:w="7763" w:type="dxa"/>
            <w:shd w:val="clear" w:color="auto" w:fill="31849B"/>
          </w:tcPr>
          <w:p w14:paraId="7313A0A4" w14:textId="77777777" w:rsidR="00667542" w:rsidRDefault="00000000">
            <w:pPr>
              <w:rPr>
                <w:color w:val="FFFFFF"/>
              </w:rPr>
            </w:pPr>
            <w:r>
              <w:rPr>
                <w:color w:val="FFFFFF"/>
              </w:rPr>
              <w:t>UC-04</w:t>
            </w:r>
          </w:p>
        </w:tc>
      </w:tr>
      <w:tr w:rsidR="00667542" w14:paraId="49AB27C7" w14:textId="77777777">
        <w:trPr>
          <w:trHeight w:val="74"/>
        </w:trPr>
        <w:tc>
          <w:tcPr>
            <w:tcW w:w="2329" w:type="dxa"/>
          </w:tcPr>
          <w:p w14:paraId="4106CA08" w14:textId="77777777" w:rsidR="00667542" w:rsidRDefault="00000000">
            <w:r>
              <w:rPr>
                <w:b/>
              </w:rPr>
              <w:t>Use Case Name:</w:t>
            </w:r>
          </w:p>
        </w:tc>
        <w:tc>
          <w:tcPr>
            <w:tcW w:w="7763" w:type="dxa"/>
          </w:tcPr>
          <w:p w14:paraId="3C815BCA" w14:textId="77777777" w:rsidR="00667542" w:rsidRDefault="00000000">
            <w:r>
              <w:rPr>
                <w:rFonts w:ascii="Times New Roman" w:eastAsia="Times New Roman" w:hAnsi="Times New Roman" w:cs="Times New Roman"/>
                <w:sz w:val="22"/>
                <w:szCs w:val="22"/>
              </w:rPr>
              <w:t>Reset password</w:t>
            </w:r>
          </w:p>
        </w:tc>
      </w:tr>
      <w:tr w:rsidR="00667542" w14:paraId="2BF9B947" w14:textId="77777777">
        <w:trPr>
          <w:trHeight w:val="74"/>
        </w:trPr>
        <w:tc>
          <w:tcPr>
            <w:tcW w:w="2329" w:type="dxa"/>
          </w:tcPr>
          <w:p w14:paraId="4621DD8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1C3B5A0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667542" w14:paraId="09BD4E88" w14:textId="77777777">
        <w:trPr>
          <w:trHeight w:val="74"/>
        </w:trPr>
        <w:tc>
          <w:tcPr>
            <w:tcW w:w="2329" w:type="dxa"/>
          </w:tcPr>
          <w:p w14:paraId="2645A08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582B21D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 can reset password</w:t>
            </w:r>
          </w:p>
        </w:tc>
      </w:tr>
      <w:tr w:rsidR="00667542" w14:paraId="16820DA0" w14:textId="77777777">
        <w:trPr>
          <w:trHeight w:val="74"/>
        </w:trPr>
        <w:tc>
          <w:tcPr>
            <w:tcW w:w="2329" w:type="dxa"/>
          </w:tcPr>
          <w:p w14:paraId="3E7A77B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7B4EBBA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7F19913B" w14:textId="77777777">
        <w:trPr>
          <w:trHeight w:val="74"/>
        </w:trPr>
        <w:tc>
          <w:tcPr>
            <w:tcW w:w="2329" w:type="dxa"/>
          </w:tcPr>
          <w:p w14:paraId="165174B1"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4DF65B4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4FD62BFC" w14:textId="77777777">
        <w:trPr>
          <w:trHeight w:val="74"/>
        </w:trPr>
        <w:tc>
          <w:tcPr>
            <w:tcW w:w="2329" w:type="dxa"/>
          </w:tcPr>
          <w:p w14:paraId="12E572BB"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076F31CD" w14:textId="72E57A1F"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must </w:t>
            </w:r>
            <w:r w:rsidR="00BB30DC">
              <w:rPr>
                <w:rFonts w:ascii="Times New Roman" w:eastAsia="Times New Roman" w:hAnsi="Times New Roman" w:cs="Times New Roman"/>
                <w:sz w:val="22"/>
                <w:szCs w:val="22"/>
              </w:rPr>
              <w:t>have a</w:t>
            </w:r>
            <w:r>
              <w:rPr>
                <w:rFonts w:ascii="Times New Roman" w:eastAsia="Times New Roman" w:hAnsi="Times New Roman" w:cs="Times New Roman"/>
                <w:sz w:val="22"/>
                <w:szCs w:val="22"/>
              </w:rPr>
              <w:t xml:space="preserve"> registered account in the system so that he/she can reset password</w:t>
            </w:r>
          </w:p>
        </w:tc>
      </w:tr>
      <w:tr w:rsidR="00667542" w14:paraId="5A344BBF" w14:textId="77777777">
        <w:trPr>
          <w:trHeight w:val="74"/>
        </w:trPr>
        <w:tc>
          <w:tcPr>
            <w:tcW w:w="2329" w:type="dxa"/>
          </w:tcPr>
          <w:p w14:paraId="66624A5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63CA1B95"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navigates to the reset password </w:t>
            </w:r>
            <w:proofErr w:type="gramStart"/>
            <w:r>
              <w:rPr>
                <w:rFonts w:ascii="Times New Roman" w:eastAsia="Times New Roman" w:hAnsi="Times New Roman" w:cs="Times New Roman"/>
                <w:sz w:val="22"/>
                <w:szCs w:val="22"/>
              </w:rPr>
              <w:t>page</w:t>
            </w:r>
            <w:proofErr w:type="gramEnd"/>
          </w:p>
          <w:p w14:paraId="5B90FD44"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 email address</w:t>
            </w:r>
          </w:p>
          <w:p w14:paraId="6451073F"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provides email </w:t>
            </w:r>
            <w:proofErr w:type="gramStart"/>
            <w:r>
              <w:rPr>
                <w:rFonts w:ascii="Times New Roman" w:eastAsia="Times New Roman" w:hAnsi="Times New Roman" w:cs="Times New Roman"/>
                <w:sz w:val="22"/>
                <w:szCs w:val="22"/>
              </w:rPr>
              <w:t>address</w:t>
            </w:r>
            <w:proofErr w:type="gramEnd"/>
          </w:p>
          <w:p w14:paraId="138FEB29"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sends reset password </w:t>
            </w:r>
            <w:proofErr w:type="gramStart"/>
            <w:r>
              <w:rPr>
                <w:rFonts w:ascii="Times New Roman" w:eastAsia="Times New Roman" w:hAnsi="Times New Roman" w:cs="Times New Roman"/>
                <w:sz w:val="22"/>
                <w:szCs w:val="22"/>
              </w:rPr>
              <w:t>email</w:t>
            </w:r>
            <w:proofErr w:type="gramEnd"/>
          </w:p>
          <w:p w14:paraId="133D2D42"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checks email box</w:t>
            </w:r>
          </w:p>
          <w:p w14:paraId="2CFDFAA5"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new password</w:t>
            </w:r>
          </w:p>
          <w:p w14:paraId="2685523A"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provides new </w:t>
            </w:r>
            <w:proofErr w:type="gramStart"/>
            <w:r>
              <w:rPr>
                <w:rFonts w:ascii="Times New Roman" w:eastAsia="Times New Roman" w:hAnsi="Times New Roman" w:cs="Times New Roman"/>
                <w:sz w:val="22"/>
                <w:szCs w:val="22"/>
              </w:rPr>
              <w:t>password</w:t>
            </w:r>
            <w:proofErr w:type="gramEnd"/>
          </w:p>
          <w:p w14:paraId="63B03D15"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verifies required information is </w:t>
            </w:r>
            <w:proofErr w:type="gramStart"/>
            <w:r>
              <w:rPr>
                <w:rFonts w:ascii="Times New Roman" w:eastAsia="Times New Roman" w:hAnsi="Times New Roman" w:cs="Times New Roman"/>
                <w:sz w:val="22"/>
                <w:szCs w:val="22"/>
              </w:rPr>
              <w:t>provided</w:t>
            </w:r>
            <w:proofErr w:type="gramEnd"/>
          </w:p>
          <w:p w14:paraId="7B242970" w14:textId="77777777" w:rsidR="00667542" w:rsidRDefault="00000000">
            <w:pPr>
              <w:numPr>
                <w:ilvl w:val="0"/>
                <w:numId w:val="2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password is not strong enough, System displays message. Return to Step 6 and create stronger </w:t>
            </w:r>
            <w:proofErr w:type="gramStart"/>
            <w:r>
              <w:rPr>
                <w:rFonts w:ascii="Times New Roman" w:eastAsia="Times New Roman" w:hAnsi="Times New Roman" w:cs="Times New Roman"/>
                <w:sz w:val="22"/>
                <w:szCs w:val="22"/>
              </w:rPr>
              <w:t>password</w:t>
            </w:r>
            <w:proofErr w:type="gramEnd"/>
          </w:p>
          <w:p w14:paraId="3556B396"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confirmation of new password</w:t>
            </w:r>
          </w:p>
        </w:tc>
      </w:tr>
      <w:tr w:rsidR="00667542" w14:paraId="332E74C3" w14:textId="77777777">
        <w:trPr>
          <w:trHeight w:val="74"/>
        </w:trPr>
        <w:tc>
          <w:tcPr>
            <w:tcW w:w="2329" w:type="dxa"/>
          </w:tcPr>
          <w:p w14:paraId="234AB87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0492FA5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success scenario user remembers password and clicks on Cancel </w:t>
            </w:r>
            <w:proofErr w:type="gramStart"/>
            <w:r>
              <w:rPr>
                <w:rFonts w:ascii="Times New Roman" w:eastAsia="Times New Roman" w:hAnsi="Times New Roman" w:cs="Times New Roman"/>
                <w:sz w:val="22"/>
                <w:szCs w:val="22"/>
              </w:rPr>
              <w:t>option</w:t>
            </w:r>
            <w:proofErr w:type="gramEnd"/>
          </w:p>
          <w:p w14:paraId="159B4216" w14:textId="77777777" w:rsidR="00667542" w:rsidRDefault="00000000">
            <w:pPr>
              <w:numPr>
                <w:ilvl w:val="0"/>
                <w:numId w:val="23"/>
              </w:numP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User</w:t>
            </w:r>
            <w:proofErr w:type="gramEnd"/>
            <w:r>
              <w:rPr>
                <w:rFonts w:ascii="Times New Roman" w:eastAsia="Times New Roman" w:hAnsi="Times New Roman" w:cs="Times New Roman"/>
                <w:sz w:val="22"/>
                <w:szCs w:val="22"/>
              </w:rPr>
              <w:t xml:space="preserve"> select option to cancel during resetting password</w:t>
            </w:r>
          </w:p>
          <w:p w14:paraId="00431558" w14:textId="77777777" w:rsidR="00667542" w:rsidRDefault="00000000">
            <w:pPr>
              <w:numPr>
                <w:ilvl w:val="0"/>
                <w:numId w:val="23"/>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requests confirmation to </w:t>
            </w:r>
            <w:proofErr w:type="gramStart"/>
            <w:r>
              <w:rPr>
                <w:rFonts w:ascii="Times New Roman" w:eastAsia="Times New Roman" w:hAnsi="Times New Roman" w:cs="Times New Roman"/>
                <w:sz w:val="22"/>
                <w:szCs w:val="22"/>
              </w:rPr>
              <w:t>cancel</w:t>
            </w:r>
            <w:proofErr w:type="gramEnd"/>
          </w:p>
          <w:p w14:paraId="28969228" w14:textId="77777777" w:rsidR="00667542" w:rsidRDefault="00000000">
            <w:pPr>
              <w:numPr>
                <w:ilvl w:val="0"/>
                <w:numId w:val="23"/>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confirms </w:t>
            </w:r>
            <w:proofErr w:type="gramStart"/>
            <w:r>
              <w:rPr>
                <w:rFonts w:ascii="Times New Roman" w:eastAsia="Times New Roman" w:hAnsi="Times New Roman" w:cs="Times New Roman"/>
                <w:sz w:val="22"/>
                <w:szCs w:val="22"/>
              </w:rPr>
              <w:t>intent</w:t>
            </w:r>
            <w:proofErr w:type="gramEnd"/>
          </w:p>
          <w:p w14:paraId="3371E36C" w14:textId="77777777" w:rsidR="00667542" w:rsidRDefault="00000000">
            <w:pPr>
              <w:numPr>
                <w:ilvl w:val="0"/>
                <w:numId w:val="23"/>
              </w:numPr>
              <w:spacing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returns to login page</w:t>
            </w:r>
          </w:p>
        </w:tc>
      </w:tr>
      <w:tr w:rsidR="00667542" w14:paraId="2BCA455B" w14:textId="77777777">
        <w:trPr>
          <w:trHeight w:val="74"/>
        </w:trPr>
        <w:tc>
          <w:tcPr>
            <w:tcW w:w="2329" w:type="dxa"/>
          </w:tcPr>
          <w:p w14:paraId="18421E1B"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3B89AD4D" w14:textId="11B8220D"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 reset</w:t>
            </w:r>
            <w:r w:rsidR="00BB30DC">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the password and can access his/her account</w:t>
            </w:r>
          </w:p>
        </w:tc>
      </w:tr>
      <w:tr w:rsidR="00667542" w14:paraId="080EA2C8" w14:textId="77777777">
        <w:trPr>
          <w:trHeight w:val="74"/>
        </w:trPr>
        <w:tc>
          <w:tcPr>
            <w:tcW w:w="2329" w:type="dxa"/>
          </w:tcPr>
          <w:p w14:paraId="09D37A7F"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110F03BA" w14:textId="579A34F6"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 xml:space="preserve">The system </w:t>
            </w:r>
            <w:r w:rsidR="00BB30DC">
              <w:rPr>
                <w:rFonts w:ascii="Times New Roman" w:eastAsia="Times New Roman" w:hAnsi="Times New Roman" w:cs="Times New Roman"/>
                <w:sz w:val="32"/>
                <w:szCs w:val="32"/>
                <w:vertAlign w:val="subscript"/>
              </w:rPr>
              <w:t>must</w:t>
            </w:r>
            <w:r>
              <w:rPr>
                <w:rFonts w:ascii="Times New Roman" w:eastAsia="Times New Roman" w:hAnsi="Times New Roman" w:cs="Times New Roman"/>
                <w:sz w:val="32"/>
                <w:szCs w:val="32"/>
                <w:vertAlign w:val="subscript"/>
              </w:rPr>
              <w:t xml:space="preserve"> store the user’s credentials. The user must have an existing account. The user must have access to his/her email address.</w:t>
            </w:r>
          </w:p>
        </w:tc>
      </w:tr>
    </w:tbl>
    <w:p w14:paraId="34878C94" w14:textId="77777777" w:rsidR="00667542" w:rsidRDefault="00667542"/>
    <w:p w14:paraId="4F28CCE7" w14:textId="77777777" w:rsidR="00667542" w:rsidRDefault="00667542"/>
    <w:p w14:paraId="6B498A2A" w14:textId="77777777" w:rsidR="00667542" w:rsidRDefault="00000000">
      <w:pPr>
        <w:pStyle w:val="3"/>
      </w:pPr>
      <w:bookmarkStart w:id="76" w:name="_gqe7c5lhx7e6" w:colFirst="0" w:colLast="0"/>
      <w:bookmarkStart w:id="77" w:name="_Toc130931565"/>
      <w:bookmarkStart w:id="78" w:name="_Toc130932187"/>
      <w:bookmarkEnd w:id="76"/>
      <w:r>
        <w:lastRenderedPageBreak/>
        <w:t>Use Case 5</w:t>
      </w:r>
      <w:bookmarkEnd w:id="77"/>
      <w:bookmarkEnd w:id="78"/>
    </w:p>
    <w:p w14:paraId="7F465BB3" w14:textId="77777777" w:rsidR="00667542" w:rsidRDefault="00667542"/>
    <w:tbl>
      <w:tblPr>
        <w:tblStyle w:val="ae"/>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673D0280" w14:textId="77777777">
        <w:tc>
          <w:tcPr>
            <w:tcW w:w="2329" w:type="dxa"/>
            <w:shd w:val="clear" w:color="auto" w:fill="31849B"/>
          </w:tcPr>
          <w:p w14:paraId="4938D857" w14:textId="77777777" w:rsidR="00667542" w:rsidRDefault="00000000">
            <w:pPr>
              <w:rPr>
                <w:color w:val="FFFFFF"/>
              </w:rPr>
            </w:pPr>
            <w:r>
              <w:rPr>
                <w:b/>
                <w:color w:val="FFFFFF"/>
              </w:rPr>
              <w:t>Use Case Number:</w:t>
            </w:r>
          </w:p>
        </w:tc>
        <w:tc>
          <w:tcPr>
            <w:tcW w:w="7763" w:type="dxa"/>
            <w:shd w:val="clear" w:color="auto" w:fill="31849B"/>
          </w:tcPr>
          <w:p w14:paraId="24D05441" w14:textId="77777777" w:rsidR="00667542" w:rsidRDefault="00000000">
            <w:pPr>
              <w:rPr>
                <w:color w:val="FFFFFF"/>
              </w:rPr>
            </w:pPr>
            <w:r>
              <w:rPr>
                <w:color w:val="FFFFFF"/>
              </w:rPr>
              <w:t>UC-05</w:t>
            </w:r>
          </w:p>
        </w:tc>
      </w:tr>
      <w:tr w:rsidR="00667542" w14:paraId="5E291158" w14:textId="77777777">
        <w:trPr>
          <w:trHeight w:val="74"/>
        </w:trPr>
        <w:tc>
          <w:tcPr>
            <w:tcW w:w="2329" w:type="dxa"/>
          </w:tcPr>
          <w:p w14:paraId="2A95CDE1" w14:textId="77777777" w:rsidR="00667542" w:rsidRDefault="00000000">
            <w:r>
              <w:rPr>
                <w:b/>
              </w:rPr>
              <w:t>Use Case Name:</w:t>
            </w:r>
          </w:p>
        </w:tc>
        <w:tc>
          <w:tcPr>
            <w:tcW w:w="7763" w:type="dxa"/>
          </w:tcPr>
          <w:p w14:paraId="5008015C" w14:textId="77777777" w:rsidR="00667542" w:rsidRDefault="00000000">
            <w:r>
              <w:rPr>
                <w:rFonts w:ascii="Times New Roman" w:eastAsia="Times New Roman" w:hAnsi="Times New Roman" w:cs="Times New Roman"/>
                <w:sz w:val="22"/>
                <w:szCs w:val="22"/>
              </w:rPr>
              <w:t>Searching the products</w:t>
            </w:r>
          </w:p>
        </w:tc>
      </w:tr>
      <w:tr w:rsidR="00667542" w14:paraId="005F0325" w14:textId="77777777">
        <w:trPr>
          <w:trHeight w:val="74"/>
        </w:trPr>
        <w:tc>
          <w:tcPr>
            <w:tcW w:w="2329" w:type="dxa"/>
          </w:tcPr>
          <w:p w14:paraId="688B3E8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40EA878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667542" w14:paraId="5354B064" w14:textId="77777777">
        <w:trPr>
          <w:trHeight w:val="74"/>
        </w:trPr>
        <w:tc>
          <w:tcPr>
            <w:tcW w:w="2329" w:type="dxa"/>
          </w:tcPr>
          <w:p w14:paraId="58084A8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511FFDB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 can search the products in the system.</w:t>
            </w:r>
          </w:p>
        </w:tc>
      </w:tr>
      <w:tr w:rsidR="00667542" w14:paraId="096A80CB" w14:textId="77777777">
        <w:trPr>
          <w:trHeight w:val="74"/>
        </w:trPr>
        <w:tc>
          <w:tcPr>
            <w:tcW w:w="2329" w:type="dxa"/>
          </w:tcPr>
          <w:p w14:paraId="72FFC98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59E38B7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032E11CF" w14:textId="77777777">
        <w:trPr>
          <w:trHeight w:val="74"/>
        </w:trPr>
        <w:tc>
          <w:tcPr>
            <w:tcW w:w="2329" w:type="dxa"/>
          </w:tcPr>
          <w:p w14:paraId="55DBAB6F"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674CAA4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6D76E986" w14:textId="77777777">
        <w:trPr>
          <w:trHeight w:val="74"/>
        </w:trPr>
        <w:tc>
          <w:tcPr>
            <w:tcW w:w="2329" w:type="dxa"/>
          </w:tcPr>
          <w:p w14:paraId="196DF0C4"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29BA5C6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has products available and listed for sale</w:t>
            </w:r>
          </w:p>
        </w:tc>
      </w:tr>
      <w:tr w:rsidR="00667542" w14:paraId="29834F5E" w14:textId="77777777">
        <w:trPr>
          <w:trHeight w:val="74"/>
        </w:trPr>
        <w:tc>
          <w:tcPr>
            <w:tcW w:w="2329" w:type="dxa"/>
          </w:tcPr>
          <w:p w14:paraId="05E9B64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7202EB0E" w14:textId="77777777" w:rsidR="00667542"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navigates to the home </w:t>
            </w:r>
            <w:proofErr w:type="gramStart"/>
            <w:r>
              <w:rPr>
                <w:rFonts w:ascii="Times New Roman" w:eastAsia="Times New Roman" w:hAnsi="Times New Roman" w:cs="Times New Roman"/>
                <w:sz w:val="22"/>
                <w:szCs w:val="22"/>
              </w:rPr>
              <w:t>page</w:t>
            </w:r>
            <w:proofErr w:type="gramEnd"/>
          </w:p>
          <w:p w14:paraId="75005E6F" w14:textId="77777777" w:rsidR="00667542"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demonstrates home </w:t>
            </w:r>
            <w:proofErr w:type="gramStart"/>
            <w:r>
              <w:rPr>
                <w:rFonts w:ascii="Times New Roman" w:eastAsia="Times New Roman" w:hAnsi="Times New Roman" w:cs="Times New Roman"/>
                <w:sz w:val="22"/>
                <w:szCs w:val="22"/>
              </w:rPr>
              <w:t>page</w:t>
            </w:r>
            <w:proofErr w:type="gramEnd"/>
          </w:p>
          <w:p w14:paraId="2A33CD53" w14:textId="77777777" w:rsidR="00667542" w:rsidRDefault="00000000">
            <w:pPr>
              <w:numPr>
                <w:ilvl w:val="0"/>
                <w:numId w:val="11"/>
              </w:numP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User</w:t>
            </w:r>
            <w:proofErr w:type="gramEnd"/>
            <w:r>
              <w:rPr>
                <w:rFonts w:ascii="Times New Roman" w:eastAsia="Times New Roman" w:hAnsi="Times New Roman" w:cs="Times New Roman"/>
                <w:sz w:val="22"/>
                <w:szCs w:val="22"/>
              </w:rPr>
              <w:t xml:space="preserve"> choose the filter </w:t>
            </w:r>
          </w:p>
          <w:p w14:paraId="2058AC84" w14:textId="77777777" w:rsidR="00667542"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enters the specific keywords to get exact </w:t>
            </w:r>
            <w:proofErr w:type="gramStart"/>
            <w:r>
              <w:rPr>
                <w:rFonts w:ascii="Times New Roman" w:eastAsia="Times New Roman" w:hAnsi="Times New Roman" w:cs="Times New Roman"/>
                <w:sz w:val="22"/>
                <w:szCs w:val="22"/>
              </w:rPr>
              <w:t>result</w:t>
            </w:r>
            <w:proofErr w:type="gramEnd"/>
          </w:p>
          <w:p w14:paraId="04DF02BF" w14:textId="77777777" w:rsidR="00667542"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receives the information and checks whether there is such product or </w:t>
            </w:r>
            <w:proofErr w:type="gramStart"/>
            <w:r>
              <w:rPr>
                <w:rFonts w:ascii="Times New Roman" w:eastAsia="Times New Roman" w:hAnsi="Times New Roman" w:cs="Times New Roman"/>
                <w:sz w:val="22"/>
                <w:szCs w:val="22"/>
              </w:rPr>
              <w:t>not</w:t>
            </w:r>
            <w:proofErr w:type="gramEnd"/>
          </w:p>
          <w:p w14:paraId="7A79151A" w14:textId="77777777" w:rsidR="00667542" w:rsidRDefault="00000000">
            <w:pPr>
              <w:numPr>
                <w:ilvl w:val="0"/>
                <w:numId w:val="53"/>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there is not such product matching the entered keywords, System displays message: Return to Step 3</w:t>
            </w:r>
          </w:p>
          <w:p w14:paraId="122B7DBC" w14:textId="77777777" w:rsidR="00667542"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there are products matching the entered keywords, the system will display them</w:t>
            </w:r>
          </w:p>
        </w:tc>
      </w:tr>
      <w:tr w:rsidR="00667542" w14:paraId="1C05E950" w14:textId="77777777">
        <w:trPr>
          <w:trHeight w:val="74"/>
        </w:trPr>
        <w:tc>
          <w:tcPr>
            <w:tcW w:w="2329" w:type="dxa"/>
          </w:tcPr>
          <w:p w14:paraId="2D889A3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6C9144B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w:t>
            </w:r>
          </w:p>
        </w:tc>
      </w:tr>
      <w:tr w:rsidR="00667542" w14:paraId="4AC6112C" w14:textId="77777777">
        <w:trPr>
          <w:trHeight w:val="74"/>
        </w:trPr>
        <w:tc>
          <w:tcPr>
            <w:tcW w:w="2329" w:type="dxa"/>
          </w:tcPr>
          <w:p w14:paraId="29D46AD2"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5512BC1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can view the list of products based on their search options.</w:t>
            </w:r>
          </w:p>
        </w:tc>
      </w:tr>
      <w:tr w:rsidR="00667542" w14:paraId="04FEB732" w14:textId="77777777">
        <w:trPr>
          <w:trHeight w:val="74"/>
        </w:trPr>
        <w:tc>
          <w:tcPr>
            <w:tcW w:w="2329" w:type="dxa"/>
          </w:tcPr>
          <w:p w14:paraId="2B8DB0E2"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75C79727"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system must have products and list provided; it also must include an efficient search feature that can provide the user different options and can include many products.</w:t>
            </w:r>
          </w:p>
        </w:tc>
      </w:tr>
    </w:tbl>
    <w:p w14:paraId="3AC6AEBD" w14:textId="77777777" w:rsidR="00667542" w:rsidRDefault="00667542"/>
    <w:p w14:paraId="732A5DA0" w14:textId="77777777" w:rsidR="00667542" w:rsidRDefault="00000000">
      <w:pPr>
        <w:pStyle w:val="3"/>
      </w:pPr>
      <w:bookmarkStart w:id="79" w:name="_k6mopna480b1" w:colFirst="0" w:colLast="0"/>
      <w:bookmarkStart w:id="80" w:name="_Toc130931566"/>
      <w:bookmarkStart w:id="81" w:name="_Toc130932188"/>
      <w:bookmarkEnd w:id="79"/>
      <w:r>
        <w:t>Use Case 6</w:t>
      </w:r>
      <w:bookmarkEnd w:id="80"/>
      <w:bookmarkEnd w:id="81"/>
    </w:p>
    <w:p w14:paraId="3B56C294" w14:textId="77777777" w:rsidR="00667542" w:rsidRDefault="00667542"/>
    <w:tbl>
      <w:tblPr>
        <w:tblStyle w:val="af"/>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02FFF41C" w14:textId="77777777">
        <w:tc>
          <w:tcPr>
            <w:tcW w:w="2329" w:type="dxa"/>
            <w:shd w:val="clear" w:color="auto" w:fill="31849B"/>
          </w:tcPr>
          <w:p w14:paraId="0A73808F" w14:textId="77777777" w:rsidR="00667542" w:rsidRDefault="00000000">
            <w:pPr>
              <w:rPr>
                <w:color w:val="FFFFFF"/>
              </w:rPr>
            </w:pPr>
            <w:r>
              <w:rPr>
                <w:b/>
                <w:color w:val="FFFFFF"/>
              </w:rPr>
              <w:t>Use Case Number:</w:t>
            </w:r>
          </w:p>
        </w:tc>
        <w:tc>
          <w:tcPr>
            <w:tcW w:w="7763" w:type="dxa"/>
            <w:shd w:val="clear" w:color="auto" w:fill="31849B"/>
          </w:tcPr>
          <w:p w14:paraId="0C17AACB" w14:textId="77777777" w:rsidR="00667542" w:rsidRDefault="00000000">
            <w:pPr>
              <w:rPr>
                <w:color w:val="FFFFFF"/>
              </w:rPr>
            </w:pPr>
            <w:r>
              <w:rPr>
                <w:color w:val="FFFFFF"/>
              </w:rPr>
              <w:t>UC-06</w:t>
            </w:r>
          </w:p>
        </w:tc>
      </w:tr>
      <w:tr w:rsidR="00667542" w14:paraId="5A3B33D0" w14:textId="77777777">
        <w:trPr>
          <w:trHeight w:val="74"/>
        </w:trPr>
        <w:tc>
          <w:tcPr>
            <w:tcW w:w="2329" w:type="dxa"/>
          </w:tcPr>
          <w:p w14:paraId="304478CA" w14:textId="77777777" w:rsidR="00667542" w:rsidRDefault="00000000">
            <w:r>
              <w:rPr>
                <w:b/>
              </w:rPr>
              <w:t>Use Case Name:</w:t>
            </w:r>
          </w:p>
        </w:tc>
        <w:tc>
          <w:tcPr>
            <w:tcW w:w="7763" w:type="dxa"/>
          </w:tcPr>
          <w:p w14:paraId="4DDAB414" w14:textId="77777777" w:rsidR="00667542" w:rsidRDefault="00000000">
            <w:r>
              <w:rPr>
                <w:rFonts w:ascii="Times New Roman" w:eastAsia="Times New Roman" w:hAnsi="Times New Roman" w:cs="Times New Roman"/>
                <w:sz w:val="22"/>
                <w:szCs w:val="22"/>
              </w:rPr>
              <w:t>Viewing the product</w:t>
            </w:r>
          </w:p>
        </w:tc>
      </w:tr>
      <w:tr w:rsidR="00667542" w14:paraId="695CABFB" w14:textId="77777777">
        <w:trPr>
          <w:trHeight w:val="74"/>
        </w:trPr>
        <w:tc>
          <w:tcPr>
            <w:tcW w:w="2329" w:type="dxa"/>
          </w:tcPr>
          <w:p w14:paraId="2C3F968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1E7E2BA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667542" w14:paraId="423BDCBB" w14:textId="77777777">
        <w:trPr>
          <w:trHeight w:val="74"/>
        </w:trPr>
        <w:tc>
          <w:tcPr>
            <w:tcW w:w="2329" w:type="dxa"/>
          </w:tcPr>
          <w:p w14:paraId="233EBCF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38E4F29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 case indicates the process of user viewing the product in the system.</w:t>
            </w:r>
          </w:p>
        </w:tc>
      </w:tr>
      <w:tr w:rsidR="00667542" w14:paraId="024527EA" w14:textId="77777777">
        <w:trPr>
          <w:trHeight w:val="74"/>
        </w:trPr>
        <w:tc>
          <w:tcPr>
            <w:tcW w:w="2329" w:type="dxa"/>
          </w:tcPr>
          <w:p w14:paraId="0D8FC32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5F3EAB7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45C50C12" w14:textId="77777777">
        <w:trPr>
          <w:trHeight w:val="74"/>
        </w:trPr>
        <w:tc>
          <w:tcPr>
            <w:tcW w:w="2329" w:type="dxa"/>
          </w:tcPr>
          <w:p w14:paraId="3218DF26"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7F3595E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7A94C33A" w14:textId="77777777">
        <w:trPr>
          <w:trHeight w:val="74"/>
        </w:trPr>
        <w:tc>
          <w:tcPr>
            <w:tcW w:w="2329" w:type="dxa"/>
          </w:tcPr>
          <w:p w14:paraId="336CF544"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760A0CA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utilized the search option and entered the options.</w:t>
            </w:r>
          </w:p>
        </w:tc>
      </w:tr>
      <w:tr w:rsidR="00667542" w14:paraId="421EE7C1" w14:textId="77777777">
        <w:trPr>
          <w:trHeight w:val="74"/>
        </w:trPr>
        <w:tc>
          <w:tcPr>
            <w:tcW w:w="2329" w:type="dxa"/>
          </w:tcPr>
          <w:p w14:paraId="3812707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3670A04E" w14:textId="77777777" w:rsidR="00667542"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enters to filtering part of home </w:t>
            </w:r>
            <w:proofErr w:type="gramStart"/>
            <w:r>
              <w:rPr>
                <w:rFonts w:ascii="Times New Roman" w:eastAsia="Times New Roman" w:hAnsi="Times New Roman" w:cs="Times New Roman"/>
                <w:sz w:val="22"/>
                <w:szCs w:val="22"/>
              </w:rPr>
              <w:t>page</w:t>
            </w:r>
            <w:proofErr w:type="gramEnd"/>
          </w:p>
          <w:p w14:paraId="19C2907A" w14:textId="77777777" w:rsidR="00667542"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demonstrates filter </w:t>
            </w:r>
            <w:proofErr w:type="gramStart"/>
            <w:r>
              <w:rPr>
                <w:rFonts w:ascii="Times New Roman" w:eastAsia="Times New Roman" w:hAnsi="Times New Roman" w:cs="Times New Roman"/>
                <w:sz w:val="22"/>
                <w:szCs w:val="22"/>
              </w:rPr>
              <w:t>i.e.</w:t>
            </w:r>
            <w:proofErr w:type="gramEnd"/>
            <w:r>
              <w:rPr>
                <w:rFonts w:ascii="Times New Roman" w:eastAsia="Times New Roman" w:hAnsi="Times New Roman" w:cs="Times New Roman"/>
                <w:sz w:val="22"/>
                <w:szCs w:val="22"/>
              </w:rPr>
              <w:t xml:space="preserve"> price range, category, vendor</w:t>
            </w:r>
          </w:p>
          <w:p w14:paraId="582D5E61" w14:textId="77777777" w:rsidR="00667542" w:rsidRDefault="00000000">
            <w:pPr>
              <w:numPr>
                <w:ilvl w:val="0"/>
                <w:numId w:val="38"/>
              </w:numP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User</w:t>
            </w:r>
            <w:proofErr w:type="gramEnd"/>
            <w:r>
              <w:rPr>
                <w:rFonts w:ascii="Times New Roman" w:eastAsia="Times New Roman" w:hAnsi="Times New Roman" w:cs="Times New Roman"/>
                <w:sz w:val="22"/>
                <w:szCs w:val="22"/>
              </w:rPr>
              <w:t xml:space="preserve"> choose the filter criteria</w:t>
            </w:r>
          </w:p>
          <w:p w14:paraId="5F8A82B5" w14:textId="77777777" w:rsidR="00667542"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shows a list of products that fit the chosen filter </w:t>
            </w:r>
            <w:proofErr w:type="gramStart"/>
            <w:r>
              <w:rPr>
                <w:rFonts w:ascii="Times New Roman" w:eastAsia="Times New Roman" w:hAnsi="Times New Roman" w:cs="Times New Roman"/>
                <w:sz w:val="22"/>
                <w:szCs w:val="22"/>
              </w:rPr>
              <w:t>criteria</w:t>
            </w:r>
            <w:proofErr w:type="gramEnd"/>
          </w:p>
          <w:p w14:paraId="5FC540EE" w14:textId="77777777" w:rsidR="00667542"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clicks on the </w:t>
            </w:r>
            <w:proofErr w:type="gramStart"/>
            <w:r>
              <w:rPr>
                <w:rFonts w:ascii="Times New Roman" w:eastAsia="Times New Roman" w:hAnsi="Times New Roman" w:cs="Times New Roman"/>
                <w:sz w:val="22"/>
                <w:szCs w:val="22"/>
              </w:rPr>
              <w:t>product</w:t>
            </w:r>
            <w:proofErr w:type="gramEnd"/>
          </w:p>
          <w:p w14:paraId="2D58C8DF" w14:textId="77777777" w:rsidR="00667542"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demonstrates </w:t>
            </w:r>
            <w:r>
              <w:rPr>
                <w:rFonts w:ascii="Times New Roman" w:eastAsia="Times New Roman" w:hAnsi="Times New Roman" w:cs="Times New Roman"/>
                <w:sz w:val="22"/>
                <w:szCs w:val="22"/>
                <w:u w:val="single"/>
              </w:rPr>
              <w:t>product details</w:t>
            </w: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i.e.</w:t>
            </w:r>
            <w:proofErr w:type="gramEnd"/>
            <w:r>
              <w:rPr>
                <w:rFonts w:ascii="Times New Roman" w:eastAsia="Times New Roman" w:hAnsi="Times New Roman" w:cs="Times New Roman"/>
                <w:sz w:val="22"/>
                <w:szCs w:val="22"/>
              </w:rPr>
              <w:t xml:space="preserve"> images, description, pricing, and customer reviews</w:t>
            </w:r>
          </w:p>
        </w:tc>
      </w:tr>
      <w:tr w:rsidR="00667542" w14:paraId="0E21C73B" w14:textId="77777777">
        <w:trPr>
          <w:trHeight w:val="74"/>
        </w:trPr>
        <w:tc>
          <w:tcPr>
            <w:tcW w:w="2329" w:type="dxa"/>
          </w:tcPr>
          <w:p w14:paraId="36ADC1A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42EB557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2 in success scenario System displays the message: Currently unavailable.</w:t>
            </w:r>
          </w:p>
          <w:p w14:paraId="593ADE12"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message: Would you like to get notified when this item will be back in stock?</w:t>
            </w:r>
          </w:p>
          <w:p w14:paraId="42662D95" w14:textId="77777777" w:rsidR="00667542" w:rsidRDefault="00000000">
            <w:pPr>
              <w:numPr>
                <w:ilvl w:val="0"/>
                <w:numId w:val="21"/>
              </w:numP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User</w:t>
            </w:r>
            <w:proofErr w:type="gramEnd"/>
            <w:r>
              <w:rPr>
                <w:rFonts w:ascii="Times New Roman" w:eastAsia="Times New Roman" w:hAnsi="Times New Roman" w:cs="Times New Roman"/>
                <w:sz w:val="22"/>
                <w:szCs w:val="22"/>
              </w:rPr>
              <w:t xml:space="preserve"> choose yes option</w:t>
            </w:r>
          </w:p>
          <w:p w14:paraId="64EF8D2F"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requests to return home </w:t>
            </w:r>
            <w:proofErr w:type="gramStart"/>
            <w:r>
              <w:rPr>
                <w:rFonts w:ascii="Times New Roman" w:eastAsia="Times New Roman" w:hAnsi="Times New Roman" w:cs="Times New Roman"/>
                <w:sz w:val="22"/>
                <w:szCs w:val="22"/>
              </w:rPr>
              <w:t>page</w:t>
            </w:r>
            <w:proofErr w:type="gramEnd"/>
          </w:p>
          <w:p w14:paraId="55083F08"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confirms </w:t>
            </w:r>
            <w:proofErr w:type="gramStart"/>
            <w:r>
              <w:rPr>
                <w:rFonts w:ascii="Times New Roman" w:eastAsia="Times New Roman" w:hAnsi="Times New Roman" w:cs="Times New Roman"/>
                <w:sz w:val="22"/>
                <w:szCs w:val="22"/>
              </w:rPr>
              <w:t>intent</w:t>
            </w:r>
            <w:proofErr w:type="gramEnd"/>
          </w:p>
          <w:p w14:paraId="3866F285"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returns to home </w:t>
            </w:r>
            <w:proofErr w:type="gramStart"/>
            <w:r>
              <w:rPr>
                <w:rFonts w:ascii="Times New Roman" w:eastAsia="Times New Roman" w:hAnsi="Times New Roman" w:cs="Times New Roman"/>
                <w:sz w:val="22"/>
                <w:szCs w:val="22"/>
              </w:rPr>
              <w:t>page</w:t>
            </w:r>
            <w:proofErr w:type="gramEnd"/>
          </w:p>
          <w:p w14:paraId="60729F4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#2: after step 2 in success scenario System displays the message: Currently unavailable.</w:t>
            </w:r>
          </w:p>
          <w:p w14:paraId="28551ACC"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message: Would you like to get notified when this item will be back in stock?</w:t>
            </w:r>
          </w:p>
          <w:p w14:paraId="63F1B9D5" w14:textId="77777777" w:rsidR="00667542" w:rsidRDefault="00000000">
            <w:pPr>
              <w:numPr>
                <w:ilvl w:val="0"/>
                <w:numId w:val="21"/>
              </w:numP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User</w:t>
            </w:r>
            <w:proofErr w:type="gramEnd"/>
            <w:r>
              <w:rPr>
                <w:rFonts w:ascii="Times New Roman" w:eastAsia="Times New Roman" w:hAnsi="Times New Roman" w:cs="Times New Roman"/>
                <w:sz w:val="22"/>
                <w:szCs w:val="22"/>
              </w:rPr>
              <w:t xml:space="preserve"> choose no option</w:t>
            </w:r>
          </w:p>
          <w:p w14:paraId="4B730349"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requests to return home </w:t>
            </w:r>
            <w:proofErr w:type="gramStart"/>
            <w:r>
              <w:rPr>
                <w:rFonts w:ascii="Times New Roman" w:eastAsia="Times New Roman" w:hAnsi="Times New Roman" w:cs="Times New Roman"/>
                <w:sz w:val="22"/>
                <w:szCs w:val="22"/>
              </w:rPr>
              <w:t>page</w:t>
            </w:r>
            <w:proofErr w:type="gramEnd"/>
          </w:p>
          <w:p w14:paraId="1651D85F"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User confirms </w:t>
            </w:r>
            <w:proofErr w:type="gramStart"/>
            <w:r>
              <w:rPr>
                <w:rFonts w:ascii="Times New Roman" w:eastAsia="Times New Roman" w:hAnsi="Times New Roman" w:cs="Times New Roman"/>
                <w:sz w:val="22"/>
                <w:szCs w:val="22"/>
              </w:rPr>
              <w:t>intent</w:t>
            </w:r>
            <w:proofErr w:type="gramEnd"/>
          </w:p>
          <w:p w14:paraId="5CE6679D"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returns to home page</w:t>
            </w:r>
          </w:p>
        </w:tc>
      </w:tr>
      <w:tr w:rsidR="00667542" w14:paraId="4141CA67" w14:textId="77777777">
        <w:trPr>
          <w:trHeight w:val="74"/>
        </w:trPr>
        <w:tc>
          <w:tcPr>
            <w:tcW w:w="2329" w:type="dxa"/>
          </w:tcPr>
          <w:p w14:paraId="40E4EA11"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Post Condition:</w:t>
            </w:r>
          </w:p>
        </w:tc>
        <w:tc>
          <w:tcPr>
            <w:tcW w:w="7763" w:type="dxa"/>
          </w:tcPr>
          <w:p w14:paraId="28F45A8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leaves the page or adds product(s) into the cart.</w:t>
            </w:r>
          </w:p>
        </w:tc>
      </w:tr>
      <w:tr w:rsidR="00667542" w14:paraId="1F1F678C" w14:textId="77777777">
        <w:trPr>
          <w:trHeight w:val="1502"/>
        </w:trPr>
        <w:tc>
          <w:tcPr>
            <w:tcW w:w="2329" w:type="dxa"/>
          </w:tcPr>
          <w:p w14:paraId="13FEB7B3"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2DD9FF2F"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system must have a database of products and search features.</w:t>
            </w:r>
          </w:p>
        </w:tc>
      </w:tr>
    </w:tbl>
    <w:p w14:paraId="12D4258D" w14:textId="77777777" w:rsidR="00667542" w:rsidRDefault="00667542"/>
    <w:p w14:paraId="6FB154D5" w14:textId="77777777" w:rsidR="00667542" w:rsidRDefault="00000000">
      <w:pPr>
        <w:pStyle w:val="3"/>
      </w:pPr>
      <w:bookmarkStart w:id="82" w:name="_yjmcmvjzeblc" w:colFirst="0" w:colLast="0"/>
      <w:bookmarkStart w:id="83" w:name="_Toc130931567"/>
      <w:bookmarkStart w:id="84" w:name="_Toc130932189"/>
      <w:bookmarkEnd w:id="82"/>
      <w:r>
        <w:t>Use Case 7</w:t>
      </w:r>
      <w:bookmarkEnd w:id="83"/>
      <w:bookmarkEnd w:id="84"/>
    </w:p>
    <w:p w14:paraId="01105B94" w14:textId="77777777" w:rsidR="00667542" w:rsidRDefault="00667542"/>
    <w:tbl>
      <w:tblPr>
        <w:tblStyle w:val="af0"/>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35E336E9" w14:textId="77777777">
        <w:tc>
          <w:tcPr>
            <w:tcW w:w="2329" w:type="dxa"/>
            <w:shd w:val="clear" w:color="auto" w:fill="31849B"/>
          </w:tcPr>
          <w:p w14:paraId="6B95FB54" w14:textId="77777777" w:rsidR="00667542" w:rsidRDefault="00000000">
            <w:pPr>
              <w:rPr>
                <w:color w:val="FFFFFF"/>
              </w:rPr>
            </w:pPr>
            <w:r>
              <w:rPr>
                <w:b/>
                <w:color w:val="FFFFFF"/>
              </w:rPr>
              <w:t>Use Case Number:</w:t>
            </w:r>
          </w:p>
        </w:tc>
        <w:tc>
          <w:tcPr>
            <w:tcW w:w="7763" w:type="dxa"/>
            <w:shd w:val="clear" w:color="auto" w:fill="31849B"/>
          </w:tcPr>
          <w:p w14:paraId="73D7B90E" w14:textId="77777777" w:rsidR="00667542" w:rsidRDefault="00000000">
            <w:pPr>
              <w:rPr>
                <w:color w:val="FFFFFF"/>
              </w:rPr>
            </w:pPr>
            <w:r>
              <w:rPr>
                <w:color w:val="FFFFFF"/>
              </w:rPr>
              <w:t>UC-07</w:t>
            </w:r>
          </w:p>
        </w:tc>
      </w:tr>
      <w:tr w:rsidR="00667542" w14:paraId="610A3DAC" w14:textId="77777777">
        <w:trPr>
          <w:trHeight w:val="74"/>
        </w:trPr>
        <w:tc>
          <w:tcPr>
            <w:tcW w:w="2329" w:type="dxa"/>
          </w:tcPr>
          <w:p w14:paraId="68BE66FA" w14:textId="77777777" w:rsidR="00667542" w:rsidRDefault="00000000">
            <w:r>
              <w:rPr>
                <w:b/>
              </w:rPr>
              <w:t>Use Case Name:</w:t>
            </w:r>
          </w:p>
        </w:tc>
        <w:tc>
          <w:tcPr>
            <w:tcW w:w="7763" w:type="dxa"/>
          </w:tcPr>
          <w:p w14:paraId="6B8178F5" w14:textId="77777777" w:rsidR="00667542" w:rsidRDefault="00000000">
            <w:r>
              <w:rPr>
                <w:rFonts w:ascii="Times New Roman" w:eastAsia="Times New Roman" w:hAnsi="Times New Roman" w:cs="Times New Roman"/>
                <w:sz w:val="22"/>
                <w:szCs w:val="22"/>
              </w:rPr>
              <w:t>Add to cart</w:t>
            </w:r>
          </w:p>
        </w:tc>
      </w:tr>
      <w:tr w:rsidR="00667542" w14:paraId="78764A13" w14:textId="77777777">
        <w:trPr>
          <w:trHeight w:val="74"/>
        </w:trPr>
        <w:tc>
          <w:tcPr>
            <w:tcW w:w="2329" w:type="dxa"/>
          </w:tcPr>
          <w:p w14:paraId="60ECD44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7897F3F1"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w:t>
            </w:r>
          </w:p>
        </w:tc>
      </w:tr>
      <w:tr w:rsidR="00667542" w14:paraId="1E70BD06" w14:textId="77777777">
        <w:trPr>
          <w:trHeight w:val="74"/>
        </w:trPr>
        <w:tc>
          <w:tcPr>
            <w:tcW w:w="2329" w:type="dxa"/>
          </w:tcPr>
          <w:p w14:paraId="6D04BFE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6A42C44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 case indicates the process of managing products list</w:t>
            </w:r>
          </w:p>
        </w:tc>
      </w:tr>
      <w:tr w:rsidR="00667542" w14:paraId="6EFCE295" w14:textId="77777777">
        <w:trPr>
          <w:trHeight w:val="74"/>
        </w:trPr>
        <w:tc>
          <w:tcPr>
            <w:tcW w:w="2329" w:type="dxa"/>
          </w:tcPr>
          <w:p w14:paraId="661051D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1B217E7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2AA6F87E" w14:textId="77777777">
        <w:trPr>
          <w:trHeight w:val="74"/>
        </w:trPr>
        <w:tc>
          <w:tcPr>
            <w:tcW w:w="2329" w:type="dxa"/>
          </w:tcPr>
          <w:p w14:paraId="768D620A"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28F719D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3681D09D" w14:textId="77777777">
        <w:trPr>
          <w:trHeight w:val="74"/>
        </w:trPr>
        <w:tc>
          <w:tcPr>
            <w:tcW w:w="2329" w:type="dxa"/>
          </w:tcPr>
          <w:p w14:paraId="6297B3C4"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70D856A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customer has added at least one or more products into the shopping cart.</w:t>
            </w:r>
          </w:p>
        </w:tc>
      </w:tr>
      <w:tr w:rsidR="00667542" w14:paraId="4E83A3C1" w14:textId="77777777">
        <w:trPr>
          <w:trHeight w:val="74"/>
        </w:trPr>
        <w:tc>
          <w:tcPr>
            <w:tcW w:w="2329" w:type="dxa"/>
          </w:tcPr>
          <w:p w14:paraId="2D2CDF7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2D86B10D" w14:textId="27F0332B" w:rsidR="00667542" w:rsidRDefault="00BB30DC">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Customers join to filtering part of home </w:t>
            </w:r>
            <w:proofErr w:type="gramStart"/>
            <w:r>
              <w:rPr>
                <w:rFonts w:ascii="Times New Roman" w:eastAsia="Times New Roman" w:hAnsi="Times New Roman" w:cs="Times New Roman"/>
                <w:sz w:val="22"/>
                <w:szCs w:val="22"/>
              </w:rPr>
              <w:t>page</w:t>
            </w:r>
            <w:proofErr w:type="gramEnd"/>
          </w:p>
          <w:p w14:paraId="2343161E" w14:textId="77777777" w:rsidR="00667542"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demonstrates filter </w:t>
            </w:r>
            <w:proofErr w:type="gramStart"/>
            <w:r>
              <w:rPr>
                <w:rFonts w:ascii="Times New Roman" w:eastAsia="Times New Roman" w:hAnsi="Times New Roman" w:cs="Times New Roman"/>
                <w:sz w:val="22"/>
                <w:szCs w:val="22"/>
              </w:rPr>
              <w:t>i.e.</w:t>
            </w:r>
            <w:proofErr w:type="gramEnd"/>
            <w:r>
              <w:rPr>
                <w:rFonts w:ascii="Times New Roman" w:eastAsia="Times New Roman" w:hAnsi="Times New Roman" w:cs="Times New Roman"/>
                <w:sz w:val="22"/>
                <w:szCs w:val="22"/>
              </w:rPr>
              <w:t xml:space="preserve"> price range, category, vendor</w:t>
            </w:r>
          </w:p>
          <w:p w14:paraId="5FB440EF" w14:textId="0A2787D5" w:rsidR="00667542" w:rsidRDefault="00BB30DC">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Users choose the filter </w:t>
            </w:r>
            <w:proofErr w:type="gramStart"/>
            <w:r>
              <w:rPr>
                <w:rFonts w:ascii="Times New Roman" w:eastAsia="Times New Roman" w:hAnsi="Times New Roman" w:cs="Times New Roman"/>
                <w:sz w:val="22"/>
                <w:szCs w:val="22"/>
              </w:rPr>
              <w:t>criteria</w:t>
            </w:r>
            <w:proofErr w:type="gramEnd"/>
          </w:p>
          <w:p w14:paraId="212BE7F8" w14:textId="77777777" w:rsidR="00667542"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shows a list of products that fit the chosen filter </w:t>
            </w:r>
            <w:proofErr w:type="gramStart"/>
            <w:r>
              <w:rPr>
                <w:rFonts w:ascii="Times New Roman" w:eastAsia="Times New Roman" w:hAnsi="Times New Roman" w:cs="Times New Roman"/>
                <w:sz w:val="22"/>
                <w:szCs w:val="22"/>
              </w:rPr>
              <w:t>criteria</w:t>
            </w:r>
            <w:proofErr w:type="gramEnd"/>
          </w:p>
          <w:p w14:paraId="2C6ED216" w14:textId="77777777" w:rsidR="00667542"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clicks on the product that he/she is looking </w:t>
            </w:r>
            <w:proofErr w:type="gramStart"/>
            <w:r>
              <w:rPr>
                <w:rFonts w:ascii="Times New Roman" w:eastAsia="Times New Roman" w:hAnsi="Times New Roman" w:cs="Times New Roman"/>
                <w:sz w:val="22"/>
                <w:szCs w:val="22"/>
              </w:rPr>
              <w:t>for</w:t>
            </w:r>
            <w:proofErr w:type="gramEnd"/>
          </w:p>
          <w:p w14:paraId="327E6A4A" w14:textId="77777777" w:rsidR="00667542"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demonstrates all details about </w:t>
            </w:r>
            <w:proofErr w:type="gramStart"/>
            <w:r>
              <w:rPr>
                <w:rFonts w:ascii="Times New Roman" w:eastAsia="Times New Roman" w:hAnsi="Times New Roman" w:cs="Times New Roman"/>
                <w:sz w:val="22"/>
                <w:szCs w:val="22"/>
              </w:rPr>
              <w:t>product</w:t>
            </w:r>
            <w:proofErr w:type="gramEnd"/>
          </w:p>
          <w:p w14:paraId="36C0599F" w14:textId="373F2355" w:rsidR="00667542" w:rsidRDefault="00000000">
            <w:pPr>
              <w:numPr>
                <w:ilvl w:val="0"/>
                <w:numId w:val="6"/>
              </w:numP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Customer</w:t>
            </w:r>
            <w:proofErr w:type="gramEnd"/>
            <w:r>
              <w:rPr>
                <w:rFonts w:ascii="Times New Roman" w:eastAsia="Times New Roman" w:hAnsi="Times New Roman" w:cs="Times New Roman"/>
                <w:sz w:val="22"/>
                <w:szCs w:val="22"/>
              </w:rPr>
              <w:t xml:space="preserve"> choose </w:t>
            </w:r>
            <w:r w:rsidR="00BB30DC">
              <w:rPr>
                <w:rFonts w:ascii="Times New Roman" w:eastAsia="Times New Roman" w:hAnsi="Times New Roman" w:cs="Times New Roman"/>
                <w:sz w:val="22"/>
                <w:szCs w:val="22"/>
              </w:rPr>
              <w:t>to add</w:t>
            </w:r>
            <w:r>
              <w:rPr>
                <w:rFonts w:ascii="Times New Roman" w:eastAsia="Times New Roman" w:hAnsi="Times New Roman" w:cs="Times New Roman"/>
                <w:sz w:val="22"/>
                <w:szCs w:val="22"/>
              </w:rPr>
              <w:t xml:space="preserve"> to cart option</w:t>
            </w:r>
          </w:p>
          <w:p w14:paraId="0C3B0035" w14:textId="77777777" w:rsidR="00667542"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verifies user’s choice and displays message confirming that the product has been added to the cart</w:t>
            </w:r>
          </w:p>
        </w:tc>
      </w:tr>
      <w:tr w:rsidR="00667542" w14:paraId="57CA1891" w14:textId="77777777">
        <w:trPr>
          <w:trHeight w:val="74"/>
        </w:trPr>
        <w:tc>
          <w:tcPr>
            <w:tcW w:w="2329" w:type="dxa"/>
          </w:tcPr>
          <w:p w14:paraId="2B2E0D4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20C0921F" w14:textId="44F565A9"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If the product is out of stock, system displays the message that product cannot be added to the </w:t>
            </w:r>
            <w:r w:rsidR="00BB30DC">
              <w:rPr>
                <w:rFonts w:ascii="Times New Roman" w:eastAsia="Times New Roman" w:hAnsi="Times New Roman" w:cs="Times New Roman"/>
                <w:sz w:val="22"/>
                <w:szCs w:val="22"/>
              </w:rPr>
              <w:t>cart.</w:t>
            </w:r>
          </w:p>
          <w:p w14:paraId="16B2789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#2: If the customer’s cart contains maximum capacity of products that is allowed, the system displays the message that out of cart capacity and cannot add any product</w:t>
            </w:r>
          </w:p>
        </w:tc>
      </w:tr>
      <w:tr w:rsidR="00667542" w14:paraId="6B469DBE" w14:textId="77777777">
        <w:trPr>
          <w:trHeight w:val="74"/>
        </w:trPr>
        <w:tc>
          <w:tcPr>
            <w:tcW w:w="2329" w:type="dxa"/>
          </w:tcPr>
          <w:p w14:paraId="7F1D6457"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259F4C8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customer has successfully added the product into the shopping cart.</w:t>
            </w:r>
          </w:p>
        </w:tc>
      </w:tr>
      <w:tr w:rsidR="00667542" w14:paraId="04719734" w14:textId="77777777">
        <w:trPr>
          <w:trHeight w:val="74"/>
        </w:trPr>
        <w:tc>
          <w:tcPr>
            <w:tcW w:w="2329" w:type="dxa"/>
          </w:tcPr>
          <w:p w14:paraId="0F1E7AA9"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1F5469F5"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system must have a cart feature available for customers so that they can add products, view the cart, remove products, and continue the order.</w:t>
            </w:r>
          </w:p>
        </w:tc>
      </w:tr>
    </w:tbl>
    <w:p w14:paraId="14C2460A" w14:textId="5E704246" w:rsidR="00667542" w:rsidRDefault="00667542"/>
    <w:p w14:paraId="13AB4FB3" w14:textId="77777777" w:rsidR="001F2C44" w:rsidRDefault="001F2C44"/>
    <w:p w14:paraId="7C059E2F" w14:textId="77777777" w:rsidR="00667542" w:rsidRDefault="00000000">
      <w:pPr>
        <w:pStyle w:val="3"/>
      </w:pPr>
      <w:bookmarkStart w:id="85" w:name="_27518iybip4y" w:colFirst="0" w:colLast="0"/>
      <w:bookmarkStart w:id="86" w:name="_Toc130931568"/>
      <w:bookmarkStart w:id="87" w:name="_Toc130932190"/>
      <w:bookmarkEnd w:id="85"/>
      <w:r>
        <w:t>Use Case 8</w:t>
      </w:r>
      <w:bookmarkEnd w:id="86"/>
      <w:bookmarkEnd w:id="87"/>
    </w:p>
    <w:p w14:paraId="7E9265E2" w14:textId="77777777" w:rsidR="00667542" w:rsidRDefault="00667542"/>
    <w:tbl>
      <w:tblPr>
        <w:tblStyle w:val="af1"/>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620794ED" w14:textId="77777777">
        <w:tc>
          <w:tcPr>
            <w:tcW w:w="2329" w:type="dxa"/>
            <w:shd w:val="clear" w:color="auto" w:fill="31849B"/>
          </w:tcPr>
          <w:p w14:paraId="515B9632" w14:textId="77777777" w:rsidR="00667542" w:rsidRDefault="00000000">
            <w:pPr>
              <w:rPr>
                <w:color w:val="FFFFFF"/>
              </w:rPr>
            </w:pPr>
            <w:r>
              <w:rPr>
                <w:b/>
                <w:color w:val="FFFFFF"/>
              </w:rPr>
              <w:t>Use Case Number:</w:t>
            </w:r>
          </w:p>
        </w:tc>
        <w:tc>
          <w:tcPr>
            <w:tcW w:w="7763" w:type="dxa"/>
            <w:shd w:val="clear" w:color="auto" w:fill="31849B"/>
          </w:tcPr>
          <w:p w14:paraId="419DE92F" w14:textId="77777777" w:rsidR="00667542" w:rsidRDefault="00000000">
            <w:pPr>
              <w:rPr>
                <w:color w:val="FFFFFF"/>
              </w:rPr>
            </w:pPr>
            <w:r>
              <w:rPr>
                <w:color w:val="FFFFFF"/>
              </w:rPr>
              <w:t>UC-08</w:t>
            </w:r>
          </w:p>
        </w:tc>
      </w:tr>
      <w:tr w:rsidR="00667542" w14:paraId="2CC1CAFB" w14:textId="77777777">
        <w:trPr>
          <w:trHeight w:val="74"/>
        </w:trPr>
        <w:tc>
          <w:tcPr>
            <w:tcW w:w="2329" w:type="dxa"/>
          </w:tcPr>
          <w:p w14:paraId="57E934AB" w14:textId="77777777" w:rsidR="00667542" w:rsidRDefault="00000000">
            <w:r>
              <w:rPr>
                <w:b/>
              </w:rPr>
              <w:t>Use Case Name:</w:t>
            </w:r>
          </w:p>
        </w:tc>
        <w:tc>
          <w:tcPr>
            <w:tcW w:w="7763" w:type="dxa"/>
          </w:tcPr>
          <w:p w14:paraId="28966588" w14:textId="77777777" w:rsidR="00667542" w:rsidRDefault="00000000">
            <w:r>
              <w:rPr>
                <w:rFonts w:ascii="Times New Roman" w:eastAsia="Times New Roman" w:hAnsi="Times New Roman" w:cs="Times New Roman"/>
                <w:sz w:val="22"/>
                <w:szCs w:val="22"/>
              </w:rPr>
              <w:t>Update product quantity</w:t>
            </w:r>
          </w:p>
        </w:tc>
      </w:tr>
      <w:tr w:rsidR="00667542" w14:paraId="2A19F6CE" w14:textId="77777777">
        <w:trPr>
          <w:trHeight w:val="74"/>
        </w:trPr>
        <w:tc>
          <w:tcPr>
            <w:tcW w:w="2329" w:type="dxa"/>
          </w:tcPr>
          <w:p w14:paraId="2194B7F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6162E5E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w:t>
            </w:r>
          </w:p>
        </w:tc>
      </w:tr>
      <w:tr w:rsidR="00667542" w14:paraId="137405D2" w14:textId="77777777">
        <w:trPr>
          <w:trHeight w:val="74"/>
        </w:trPr>
        <w:tc>
          <w:tcPr>
            <w:tcW w:w="2329" w:type="dxa"/>
          </w:tcPr>
          <w:p w14:paraId="411DFF4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36D7E4D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 case indicates the process of updating quantity of products</w:t>
            </w:r>
          </w:p>
        </w:tc>
      </w:tr>
      <w:tr w:rsidR="00667542" w14:paraId="58D2745B" w14:textId="77777777">
        <w:trPr>
          <w:trHeight w:val="74"/>
        </w:trPr>
        <w:tc>
          <w:tcPr>
            <w:tcW w:w="2329" w:type="dxa"/>
          </w:tcPr>
          <w:p w14:paraId="651015B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51DF1C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6905EE4D" w14:textId="77777777">
        <w:trPr>
          <w:trHeight w:val="74"/>
        </w:trPr>
        <w:tc>
          <w:tcPr>
            <w:tcW w:w="2329" w:type="dxa"/>
          </w:tcPr>
          <w:p w14:paraId="1CC69EF4"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0ACCAC9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4759065E" w14:textId="77777777">
        <w:trPr>
          <w:trHeight w:val="74"/>
        </w:trPr>
        <w:tc>
          <w:tcPr>
            <w:tcW w:w="2329" w:type="dxa"/>
          </w:tcPr>
          <w:p w14:paraId="2393EAD3"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7CA454E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must have a list of products and have the feature of adding products into the cart.</w:t>
            </w:r>
          </w:p>
        </w:tc>
      </w:tr>
      <w:tr w:rsidR="00667542" w14:paraId="35D10C4B" w14:textId="77777777">
        <w:trPr>
          <w:trHeight w:val="74"/>
        </w:trPr>
        <w:tc>
          <w:tcPr>
            <w:tcW w:w="2329" w:type="dxa"/>
          </w:tcPr>
          <w:p w14:paraId="3D561AB1"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2B4ACA46"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the Cart button</w:t>
            </w:r>
          </w:p>
          <w:p w14:paraId="6F3EAE54"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demonstrates details </w:t>
            </w:r>
            <w:proofErr w:type="gramStart"/>
            <w:r>
              <w:rPr>
                <w:rFonts w:ascii="Times New Roman" w:eastAsia="Times New Roman" w:hAnsi="Times New Roman" w:cs="Times New Roman"/>
                <w:sz w:val="22"/>
                <w:szCs w:val="22"/>
              </w:rPr>
              <w:t>i.e.</w:t>
            </w:r>
            <w:proofErr w:type="gramEnd"/>
            <w:r>
              <w:rPr>
                <w:rFonts w:ascii="Times New Roman" w:eastAsia="Times New Roman" w:hAnsi="Times New Roman" w:cs="Times New Roman"/>
                <w:sz w:val="22"/>
                <w:szCs w:val="22"/>
              </w:rPr>
              <w:t xml:space="preserve"> product name, product quantity, product price, total price</w:t>
            </w:r>
          </w:p>
          <w:p w14:paraId="52B2B09E"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clicks on Quantity </w:t>
            </w:r>
            <w:proofErr w:type="gramStart"/>
            <w:r>
              <w:rPr>
                <w:rFonts w:ascii="Times New Roman" w:eastAsia="Times New Roman" w:hAnsi="Times New Roman" w:cs="Times New Roman"/>
                <w:sz w:val="22"/>
                <w:szCs w:val="22"/>
              </w:rPr>
              <w:t>button</w:t>
            </w:r>
            <w:proofErr w:type="gramEnd"/>
          </w:p>
          <w:p w14:paraId="2C2E9104"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requests the quantity </w:t>
            </w:r>
            <w:proofErr w:type="gramStart"/>
            <w:r>
              <w:rPr>
                <w:rFonts w:ascii="Times New Roman" w:eastAsia="Times New Roman" w:hAnsi="Times New Roman" w:cs="Times New Roman"/>
                <w:sz w:val="22"/>
                <w:szCs w:val="22"/>
              </w:rPr>
              <w:t>options</w:t>
            </w:r>
            <w:proofErr w:type="gramEnd"/>
          </w:p>
          <w:p w14:paraId="117E0459"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Customer choose how many of the product he/she </w:t>
            </w:r>
            <w:proofErr w:type="gramStart"/>
            <w:r>
              <w:rPr>
                <w:rFonts w:ascii="Times New Roman" w:eastAsia="Times New Roman" w:hAnsi="Times New Roman" w:cs="Times New Roman"/>
                <w:sz w:val="22"/>
                <w:szCs w:val="22"/>
              </w:rPr>
              <w:t>wants</w:t>
            </w:r>
            <w:proofErr w:type="gramEnd"/>
          </w:p>
          <w:p w14:paraId="2A797F28"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confirmation to the update</w:t>
            </w:r>
          </w:p>
          <w:p w14:paraId="120FFD8C"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Update button</w:t>
            </w:r>
          </w:p>
          <w:p w14:paraId="0A7E9970"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verifies update request</w:t>
            </w:r>
          </w:p>
        </w:tc>
      </w:tr>
      <w:tr w:rsidR="00667542" w14:paraId="119E4777" w14:textId="77777777">
        <w:trPr>
          <w:trHeight w:val="74"/>
        </w:trPr>
        <w:tc>
          <w:tcPr>
            <w:tcW w:w="2329" w:type="dxa"/>
          </w:tcPr>
          <w:p w14:paraId="2FD1725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Alternate Flows:</w:t>
            </w:r>
          </w:p>
        </w:tc>
        <w:tc>
          <w:tcPr>
            <w:tcW w:w="7763" w:type="dxa"/>
          </w:tcPr>
          <w:p w14:paraId="111C25F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4 in success scenario System displays delete </w:t>
            </w:r>
            <w:proofErr w:type="gramStart"/>
            <w:r>
              <w:rPr>
                <w:rFonts w:ascii="Times New Roman" w:eastAsia="Times New Roman" w:hAnsi="Times New Roman" w:cs="Times New Roman"/>
                <w:sz w:val="22"/>
                <w:szCs w:val="22"/>
              </w:rPr>
              <w:t>option</w:t>
            </w:r>
            <w:proofErr w:type="gramEnd"/>
          </w:p>
          <w:p w14:paraId="7FE9043D" w14:textId="16BC5980" w:rsidR="00667542" w:rsidRDefault="00BB30DC">
            <w:pPr>
              <w:numPr>
                <w:ilvl w:val="0"/>
                <w:numId w:val="3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Users click on delete </w:t>
            </w:r>
            <w:proofErr w:type="gramStart"/>
            <w:r>
              <w:rPr>
                <w:rFonts w:ascii="Times New Roman" w:eastAsia="Times New Roman" w:hAnsi="Times New Roman" w:cs="Times New Roman"/>
                <w:sz w:val="22"/>
                <w:szCs w:val="22"/>
              </w:rPr>
              <w:t>option</w:t>
            </w:r>
            <w:proofErr w:type="gramEnd"/>
          </w:p>
          <w:p w14:paraId="29548901" w14:textId="77777777" w:rsidR="00667542" w:rsidRDefault="00000000">
            <w:pPr>
              <w:numPr>
                <w:ilvl w:val="0"/>
                <w:numId w:val="3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 confirmation to the update</w:t>
            </w:r>
          </w:p>
          <w:p w14:paraId="2B18B41F" w14:textId="77777777" w:rsidR="00667542" w:rsidRDefault="00000000">
            <w:pPr>
              <w:numPr>
                <w:ilvl w:val="0"/>
                <w:numId w:val="30"/>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Update button</w:t>
            </w:r>
          </w:p>
          <w:p w14:paraId="6DC2CB0C" w14:textId="77777777" w:rsidR="00667542" w:rsidRDefault="00000000">
            <w:pPr>
              <w:numPr>
                <w:ilvl w:val="0"/>
                <w:numId w:val="3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verifies delete </w:t>
            </w:r>
            <w:proofErr w:type="gramStart"/>
            <w:r>
              <w:rPr>
                <w:rFonts w:ascii="Times New Roman" w:eastAsia="Times New Roman" w:hAnsi="Times New Roman" w:cs="Times New Roman"/>
                <w:sz w:val="22"/>
                <w:szCs w:val="22"/>
              </w:rPr>
              <w:t>request</w:t>
            </w:r>
            <w:proofErr w:type="gramEnd"/>
          </w:p>
          <w:p w14:paraId="64F477A1" w14:textId="77777777" w:rsidR="00667542" w:rsidRDefault="00000000">
            <w:pPr>
              <w:numPr>
                <w:ilvl w:val="0"/>
                <w:numId w:val="3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deletes product from Cart</w:t>
            </w:r>
          </w:p>
        </w:tc>
      </w:tr>
      <w:tr w:rsidR="00667542" w14:paraId="4A4DB750" w14:textId="77777777">
        <w:trPr>
          <w:trHeight w:val="74"/>
        </w:trPr>
        <w:tc>
          <w:tcPr>
            <w:tcW w:w="2329" w:type="dxa"/>
          </w:tcPr>
          <w:p w14:paraId="002849E5"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24A7895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updates the product quantity in the cart.</w:t>
            </w:r>
          </w:p>
        </w:tc>
      </w:tr>
      <w:tr w:rsidR="00667542" w14:paraId="22AB8DD6" w14:textId="77777777">
        <w:trPr>
          <w:trHeight w:val="487"/>
        </w:trPr>
        <w:tc>
          <w:tcPr>
            <w:tcW w:w="2329" w:type="dxa"/>
          </w:tcPr>
          <w:p w14:paraId="227E49F6"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61E82A4C"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system must have the feature to add products into the cart. The system must enable customers to alter the quantity- add more from the similar product or remove- and continue the order.</w:t>
            </w:r>
          </w:p>
        </w:tc>
      </w:tr>
    </w:tbl>
    <w:p w14:paraId="2A6D179F" w14:textId="2E1D3875" w:rsidR="00667542" w:rsidRDefault="00667542"/>
    <w:p w14:paraId="320B9D59" w14:textId="342760DA" w:rsidR="001F2C44" w:rsidRDefault="001F2C44"/>
    <w:p w14:paraId="65BB5BBE" w14:textId="77777777" w:rsidR="001F2C44" w:rsidRDefault="001F2C44"/>
    <w:p w14:paraId="362FF02D" w14:textId="77777777" w:rsidR="00667542" w:rsidRDefault="00000000">
      <w:pPr>
        <w:pStyle w:val="3"/>
      </w:pPr>
      <w:bookmarkStart w:id="88" w:name="_9v4jvfay6t8q" w:colFirst="0" w:colLast="0"/>
      <w:bookmarkStart w:id="89" w:name="_Toc130931569"/>
      <w:bookmarkStart w:id="90" w:name="_Toc130932191"/>
      <w:bookmarkEnd w:id="88"/>
      <w:r>
        <w:t>Use Case 9</w:t>
      </w:r>
      <w:bookmarkEnd w:id="89"/>
      <w:bookmarkEnd w:id="90"/>
    </w:p>
    <w:p w14:paraId="681DB7C6" w14:textId="77777777" w:rsidR="00667542" w:rsidRDefault="00667542"/>
    <w:tbl>
      <w:tblPr>
        <w:tblStyle w:val="af2"/>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106F0823" w14:textId="77777777">
        <w:tc>
          <w:tcPr>
            <w:tcW w:w="2329" w:type="dxa"/>
            <w:shd w:val="clear" w:color="auto" w:fill="31849B"/>
          </w:tcPr>
          <w:p w14:paraId="5720276E" w14:textId="77777777" w:rsidR="00667542" w:rsidRDefault="00000000">
            <w:pPr>
              <w:rPr>
                <w:color w:val="FFFFFF"/>
              </w:rPr>
            </w:pPr>
            <w:r>
              <w:rPr>
                <w:b/>
                <w:color w:val="FFFFFF"/>
              </w:rPr>
              <w:t>Use Case Number:</w:t>
            </w:r>
          </w:p>
        </w:tc>
        <w:tc>
          <w:tcPr>
            <w:tcW w:w="7763" w:type="dxa"/>
            <w:shd w:val="clear" w:color="auto" w:fill="31849B"/>
          </w:tcPr>
          <w:p w14:paraId="07959483" w14:textId="77777777" w:rsidR="00667542" w:rsidRDefault="00000000">
            <w:pPr>
              <w:rPr>
                <w:color w:val="FFFFFF"/>
              </w:rPr>
            </w:pPr>
            <w:r>
              <w:rPr>
                <w:color w:val="FFFFFF"/>
              </w:rPr>
              <w:t>UC-09</w:t>
            </w:r>
          </w:p>
        </w:tc>
      </w:tr>
      <w:tr w:rsidR="00667542" w14:paraId="7F92331A" w14:textId="77777777">
        <w:trPr>
          <w:trHeight w:val="74"/>
        </w:trPr>
        <w:tc>
          <w:tcPr>
            <w:tcW w:w="2329" w:type="dxa"/>
          </w:tcPr>
          <w:p w14:paraId="0E97D014" w14:textId="77777777" w:rsidR="00667542" w:rsidRDefault="00000000">
            <w:r>
              <w:rPr>
                <w:b/>
              </w:rPr>
              <w:t>Use Case Name:</w:t>
            </w:r>
          </w:p>
        </w:tc>
        <w:tc>
          <w:tcPr>
            <w:tcW w:w="7763" w:type="dxa"/>
          </w:tcPr>
          <w:p w14:paraId="71164CEE" w14:textId="77777777" w:rsidR="00667542" w:rsidRDefault="00000000">
            <w:r>
              <w:rPr>
                <w:rFonts w:ascii="Times New Roman" w:eastAsia="Times New Roman" w:hAnsi="Times New Roman" w:cs="Times New Roman"/>
                <w:sz w:val="22"/>
                <w:szCs w:val="22"/>
              </w:rPr>
              <w:t>Checkout</w:t>
            </w:r>
          </w:p>
        </w:tc>
      </w:tr>
      <w:tr w:rsidR="00667542" w14:paraId="511D5BA6" w14:textId="77777777">
        <w:trPr>
          <w:trHeight w:val="74"/>
        </w:trPr>
        <w:tc>
          <w:tcPr>
            <w:tcW w:w="2329" w:type="dxa"/>
          </w:tcPr>
          <w:p w14:paraId="26BF7B5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1AEB54B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w:t>
            </w:r>
          </w:p>
        </w:tc>
      </w:tr>
      <w:tr w:rsidR="00667542" w14:paraId="441D83B7" w14:textId="77777777">
        <w:trPr>
          <w:trHeight w:val="74"/>
        </w:trPr>
        <w:tc>
          <w:tcPr>
            <w:tcW w:w="2329" w:type="dxa"/>
          </w:tcPr>
          <w:p w14:paraId="6E51DC7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558400B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use case indicates the process of checkout </w:t>
            </w:r>
            <w:r>
              <w:rPr>
                <w:rFonts w:ascii="Arial" w:eastAsia="Arial" w:hAnsi="Arial" w:cs="Arial"/>
                <w:sz w:val="22"/>
                <w:szCs w:val="22"/>
              </w:rPr>
              <w:t>and place an order</w:t>
            </w:r>
          </w:p>
        </w:tc>
      </w:tr>
      <w:tr w:rsidR="00667542" w14:paraId="21FFC61F" w14:textId="77777777">
        <w:trPr>
          <w:trHeight w:val="74"/>
        </w:trPr>
        <w:tc>
          <w:tcPr>
            <w:tcW w:w="2329" w:type="dxa"/>
          </w:tcPr>
          <w:p w14:paraId="3B52E5A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7640761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47AE14AF" w14:textId="77777777">
        <w:trPr>
          <w:trHeight w:val="74"/>
        </w:trPr>
        <w:tc>
          <w:tcPr>
            <w:tcW w:w="2329" w:type="dxa"/>
          </w:tcPr>
          <w:p w14:paraId="6C6064B5"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49045E9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1E476909" w14:textId="77777777">
        <w:trPr>
          <w:trHeight w:val="74"/>
        </w:trPr>
        <w:tc>
          <w:tcPr>
            <w:tcW w:w="2329" w:type="dxa"/>
          </w:tcPr>
          <w:p w14:paraId="7C5C5623"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7D61716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customer has added at least one or more products into the cart.</w:t>
            </w:r>
          </w:p>
        </w:tc>
      </w:tr>
      <w:tr w:rsidR="00667542" w14:paraId="1C7AC6FB" w14:textId="77777777">
        <w:trPr>
          <w:trHeight w:val="74"/>
        </w:trPr>
        <w:tc>
          <w:tcPr>
            <w:tcW w:w="2329" w:type="dxa"/>
          </w:tcPr>
          <w:p w14:paraId="34954D2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5EBE4EB9" w14:textId="77777777" w:rsidR="00667542"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the Checkout button</w:t>
            </w:r>
          </w:p>
          <w:p w14:paraId="45DF02D2" w14:textId="77777777" w:rsidR="00667542"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demonstrates order details </w:t>
            </w:r>
            <w:proofErr w:type="gramStart"/>
            <w:r>
              <w:rPr>
                <w:rFonts w:ascii="Times New Roman" w:eastAsia="Times New Roman" w:hAnsi="Times New Roman" w:cs="Times New Roman"/>
                <w:sz w:val="22"/>
                <w:szCs w:val="22"/>
              </w:rPr>
              <w:t>i.e.</w:t>
            </w:r>
            <w:proofErr w:type="gramEnd"/>
            <w:r>
              <w:rPr>
                <w:rFonts w:ascii="Times New Roman" w:eastAsia="Times New Roman" w:hAnsi="Times New Roman" w:cs="Times New Roman"/>
                <w:sz w:val="22"/>
                <w:szCs w:val="22"/>
              </w:rPr>
              <w:t xml:space="preserve"> the list of products, quantity, total price, and delivery address</w:t>
            </w:r>
          </w:p>
          <w:p w14:paraId="177C168C" w14:textId="7FFA05B0" w:rsidR="00667542" w:rsidRDefault="00BB30DC">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Customers review the </w:t>
            </w:r>
            <w:proofErr w:type="gramStart"/>
            <w:r>
              <w:rPr>
                <w:rFonts w:ascii="Times New Roman" w:eastAsia="Times New Roman" w:hAnsi="Times New Roman" w:cs="Times New Roman"/>
                <w:sz w:val="22"/>
                <w:szCs w:val="22"/>
              </w:rPr>
              <w:t>details</w:t>
            </w:r>
            <w:proofErr w:type="gramEnd"/>
          </w:p>
          <w:p w14:paraId="0E79ADB0" w14:textId="77777777" w:rsidR="00667542" w:rsidRDefault="00000000">
            <w:pPr>
              <w:numPr>
                <w:ilvl w:val="0"/>
                <w:numId w:val="32"/>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 information is invalid System displays the message: return to Step 2</w:t>
            </w:r>
          </w:p>
          <w:p w14:paraId="6D08EE95" w14:textId="77777777" w:rsidR="00667542"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applies discount </w:t>
            </w:r>
            <w:proofErr w:type="gramStart"/>
            <w:r>
              <w:rPr>
                <w:rFonts w:ascii="Times New Roman" w:eastAsia="Times New Roman" w:hAnsi="Times New Roman" w:cs="Times New Roman"/>
                <w:sz w:val="22"/>
                <w:szCs w:val="22"/>
              </w:rPr>
              <w:t>coupon</w:t>
            </w:r>
            <w:proofErr w:type="gramEnd"/>
          </w:p>
          <w:p w14:paraId="0AB5CC6F" w14:textId="77777777" w:rsidR="00667542"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the Place Order button</w:t>
            </w:r>
          </w:p>
          <w:p w14:paraId="7B706D00" w14:textId="77777777" w:rsidR="00667542"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checks the payment and confirms the </w:t>
            </w:r>
            <w:proofErr w:type="gramStart"/>
            <w:r>
              <w:rPr>
                <w:rFonts w:ascii="Times New Roman" w:eastAsia="Times New Roman" w:hAnsi="Times New Roman" w:cs="Times New Roman"/>
                <w:sz w:val="22"/>
                <w:szCs w:val="22"/>
              </w:rPr>
              <w:t>order</w:t>
            </w:r>
            <w:proofErr w:type="gramEnd"/>
          </w:p>
          <w:p w14:paraId="23129F6C" w14:textId="52955982" w:rsidR="00667542"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w:t>
            </w:r>
            <w:r w:rsidR="00BB30DC">
              <w:rPr>
                <w:rFonts w:ascii="Times New Roman" w:eastAsia="Times New Roman" w:hAnsi="Times New Roman" w:cs="Times New Roman"/>
                <w:sz w:val="22"/>
                <w:szCs w:val="22"/>
              </w:rPr>
              <w:t>sends</w:t>
            </w:r>
            <w:r>
              <w:rPr>
                <w:rFonts w:ascii="Times New Roman" w:eastAsia="Times New Roman" w:hAnsi="Times New Roman" w:cs="Times New Roman"/>
                <w:sz w:val="22"/>
                <w:szCs w:val="22"/>
              </w:rPr>
              <w:t xml:space="preserve"> an email to customer about confirmation of order with order details</w:t>
            </w:r>
          </w:p>
        </w:tc>
      </w:tr>
      <w:tr w:rsidR="00667542" w14:paraId="533D7E82" w14:textId="77777777">
        <w:trPr>
          <w:trHeight w:val="74"/>
        </w:trPr>
        <w:tc>
          <w:tcPr>
            <w:tcW w:w="2329" w:type="dxa"/>
          </w:tcPr>
          <w:p w14:paraId="2D304F5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3161AE3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4 in success scenario System displays the error message that insufficient </w:t>
            </w:r>
            <w:proofErr w:type="gramStart"/>
            <w:r>
              <w:rPr>
                <w:rFonts w:ascii="Times New Roman" w:eastAsia="Times New Roman" w:hAnsi="Times New Roman" w:cs="Times New Roman"/>
                <w:sz w:val="22"/>
                <w:szCs w:val="22"/>
              </w:rPr>
              <w:t>balance</w:t>
            </w:r>
            <w:proofErr w:type="gramEnd"/>
          </w:p>
          <w:p w14:paraId="0B65C230" w14:textId="77777777" w:rsidR="00667542" w:rsidRDefault="00000000">
            <w:pPr>
              <w:numPr>
                <w:ilvl w:val="0"/>
                <w:numId w:val="13"/>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option to change payment </w:t>
            </w:r>
            <w:proofErr w:type="gramStart"/>
            <w:r>
              <w:rPr>
                <w:rFonts w:ascii="Times New Roman" w:eastAsia="Times New Roman" w:hAnsi="Times New Roman" w:cs="Times New Roman"/>
                <w:sz w:val="22"/>
                <w:szCs w:val="22"/>
              </w:rPr>
              <w:t>method</w:t>
            </w:r>
            <w:proofErr w:type="gramEnd"/>
          </w:p>
          <w:p w14:paraId="59D75A1E" w14:textId="77777777" w:rsidR="00667542" w:rsidRDefault="00000000">
            <w:pPr>
              <w:numPr>
                <w:ilvl w:val="0"/>
                <w:numId w:val="13"/>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confirms </w:t>
            </w:r>
            <w:proofErr w:type="gramStart"/>
            <w:r>
              <w:rPr>
                <w:rFonts w:ascii="Times New Roman" w:eastAsia="Times New Roman" w:hAnsi="Times New Roman" w:cs="Times New Roman"/>
                <w:sz w:val="22"/>
                <w:szCs w:val="22"/>
              </w:rPr>
              <w:t>intent</w:t>
            </w:r>
            <w:proofErr w:type="gramEnd"/>
          </w:p>
          <w:p w14:paraId="35A910F5" w14:textId="77777777" w:rsidR="00667542" w:rsidRDefault="00000000">
            <w:pPr>
              <w:numPr>
                <w:ilvl w:val="0"/>
                <w:numId w:val="13"/>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Place Order button</w:t>
            </w:r>
          </w:p>
          <w:p w14:paraId="31FC5B99" w14:textId="77777777" w:rsidR="00667542" w:rsidRDefault="00000000">
            <w:pPr>
              <w:numPr>
                <w:ilvl w:val="0"/>
                <w:numId w:val="13"/>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checks the payment and confirms the </w:t>
            </w:r>
            <w:proofErr w:type="gramStart"/>
            <w:r>
              <w:rPr>
                <w:rFonts w:ascii="Times New Roman" w:eastAsia="Times New Roman" w:hAnsi="Times New Roman" w:cs="Times New Roman"/>
                <w:sz w:val="22"/>
                <w:szCs w:val="22"/>
              </w:rPr>
              <w:t>order</w:t>
            </w:r>
            <w:proofErr w:type="gramEnd"/>
          </w:p>
          <w:p w14:paraId="3952D932" w14:textId="77777777" w:rsidR="00667542" w:rsidRDefault="00000000">
            <w:pPr>
              <w:numPr>
                <w:ilvl w:val="0"/>
                <w:numId w:val="13"/>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w:t>
            </w:r>
            <w:proofErr w:type="gramStart"/>
            <w:r>
              <w:rPr>
                <w:rFonts w:ascii="Times New Roman" w:eastAsia="Times New Roman" w:hAnsi="Times New Roman" w:cs="Times New Roman"/>
                <w:sz w:val="22"/>
                <w:szCs w:val="22"/>
              </w:rPr>
              <w:t>send</w:t>
            </w:r>
            <w:proofErr w:type="gramEnd"/>
            <w:r>
              <w:rPr>
                <w:rFonts w:ascii="Times New Roman" w:eastAsia="Times New Roman" w:hAnsi="Times New Roman" w:cs="Times New Roman"/>
                <w:sz w:val="22"/>
                <w:szCs w:val="22"/>
              </w:rPr>
              <w:t xml:space="preserve"> an email to customer about confirmation of order with order details</w:t>
            </w:r>
          </w:p>
          <w:p w14:paraId="3A631A1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#2: If the shipping address is not complete or invalid, System displays the message to update the shipping </w:t>
            </w:r>
            <w:proofErr w:type="gramStart"/>
            <w:r>
              <w:rPr>
                <w:rFonts w:ascii="Times New Roman" w:eastAsia="Times New Roman" w:hAnsi="Times New Roman" w:cs="Times New Roman"/>
                <w:sz w:val="22"/>
                <w:szCs w:val="22"/>
              </w:rPr>
              <w:t>address</w:t>
            </w:r>
            <w:proofErr w:type="gramEnd"/>
          </w:p>
          <w:p w14:paraId="06EDF1A1" w14:textId="1E355DB3" w:rsidR="00667542" w:rsidRDefault="00000000">
            <w:pPr>
              <w:numPr>
                <w:ilvl w:val="0"/>
                <w:numId w:val="4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w:t>
            </w:r>
            <w:r w:rsidR="00BB30DC">
              <w:rPr>
                <w:rFonts w:ascii="Times New Roman" w:eastAsia="Times New Roman" w:hAnsi="Times New Roman" w:cs="Times New Roman"/>
                <w:sz w:val="22"/>
                <w:szCs w:val="22"/>
              </w:rPr>
              <w:t>requests</w:t>
            </w:r>
            <w:r>
              <w:rPr>
                <w:rFonts w:ascii="Times New Roman" w:eastAsia="Times New Roman" w:hAnsi="Times New Roman" w:cs="Times New Roman"/>
                <w:sz w:val="22"/>
                <w:szCs w:val="22"/>
              </w:rPr>
              <w:t xml:space="preserve"> valid address</w:t>
            </w:r>
          </w:p>
          <w:p w14:paraId="715B6336" w14:textId="77777777" w:rsidR="00667542" w:rsidRDefault="00000000">
            <w:pPr>
              <w:numPr>
                <w:ilvl w:val="0"/>
                <w:numId w:val="4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enters the correct </w:t>
            </w:r>
            <w:proofErr w:type="gramStart"/>
            <w:r>
              <w:rPr>
                <w:rFonts w:ascii="Times New Roman" w:eastAsia="Times New Roman" w:hAnsi="Times New Roman" w:cs="Times New Roman"/>
                <w:sz w:val="22"/>
                <w:szCs w:val="22"/>
              </w:rPr>
              <w:t>address</w:t>
            </w:r>
            <w:proofErr w:type="gramEnd"/>
          </w:p>
          <w:p w14:paraId="59F9F185" w14:textId="77777777" w:rsidR="00667542" w:rsidRDefault="00000000">
            <w:pPr>
              <w:numPr>
                <w:ilvl w:val="0"/>
                <w:numId w:val="46"/>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 information is invalid, System displays the message. Return to Step 1</w:t>
            </w:r>
          </w:p>
          <w:p w14:paraId="64B37287" w14:textId="77777777" w:rsidR="00667542" w:rsidRDefault="00000000">
            <w:pPr>
              <w:numPr>
                <w:ilvl w:val="0"/>
                <w:numId w:val="45"/>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verifies required information is provided</w:t>
            </w:r>
          </w:p>
        </w:tc>
      </w:tr>
      <w:tr w:rsidR="00667542" w14:paraId="1D49B501" w14:textId="77777777">
        <w:trPr>
          <w:trHeight w:val="74"/>
        </w:trPr>
        <w:tc>
          <w:tcPr>
            <w:tcW w:w="2329" w:type="dxa"/>
          </w:tcPr>
          <w:p w14:paraId="792B166B"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0507F4D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customer has successfully completed the product order.</w:t>
            </w:r>
          </w:p>
        </w:tc>
      </w:tr>
      <w:tr w:rsidR="00667542" w14:paraId="5FEE4B8B" w14:textId="77777777">
        <w:trPr>
          <w:trHeight w:val="577"/>
        </w:trPr>
        <w:tc>
          <w:tcPr>
            <w:tcW w:w="2329" w:type="dxa"/>
          </w:tcPr>
          <w:p w14:paraId="2FB19E5D"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Requirements:</w:t>
            </w:r>
          </w:p>
        </w:tc>
        <w:tc>
          <w:tcPr>
            <w:tcW w:w="7763" w:type="dxa"/>
          </w:tcPr>
          <w:p w14:paraId="4C1515B3"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 xml:space="preserve">The system is required to have a checkout process which will enable customers to check and confirm the order; followingly, the customers </w:t>
            </w:r>
            <w:proofErr w:type="gramStart"/>
            <w:r>
              <w:rPr>
                <w:rFonts w:ascii="Times New Roman" w:eastAsia="Times New Roman" w:hAnsi="Times New Roman" w:cs="Times New Roman"/>
                <w:sz w:val="32"/>
                <w:szCs w:val="32"/>
                <w:vertAlign w:val="subscript"/>
              </w:rPr>
              <w:t>has</w:t>
            </w:r>
            <w:proofErr w:type="gramEnd"/>
            <w:r>
              <w:rPr>
                <w:rFonts w:ascii="Times New Roman" w:eastAsia="Times New Roman" w:hAnsi="Times New Roman" w:cs="Times New Roman"/>
                <w:sz w:val="32"/>
                <w:szCs w:val="32"/>
                <w:vertAlign w:val="subscript"/>
              </w:rPr>
              <w:t xml:space="preserve"> to be provided by payment methods, and receipts sent to the email after purchasing.</w:t>
            </w:r>
          </w:p>
        </w:tc>
      </w:tr>
    </w:tbl>
    <w:p w14:paraId="53D4F354" w14:textId="77777777" w:rsidR="00667542" w:rsidRDefault="00667542"/>
    <w:p w14:paraId="2B87C392" w14:textId="77777777" w:rsidR="00667542" w:rsidRDefault="00000000">
      <w:pPr>
        <w:pStyle w:val="3"/>
      </w:pPr>
      <w:bookmarkStart w:id="91" w:name="_uyclfbhuwgda" w:colFirst="0" w:colLast="0"/>
      <w:bookmarkStart w:id="92" w:name="_Toc130931570"/>
      <w:bookmarkStart w:id="93" w:name="_Toc130932192"/>
      <w:bookmarkEnd w:id="91"/>
      <w:r>
        <w:t>Use Case 10</w:t>
      </w:r>
      <w:bookmarkEnd w:id="92"/>
      <w:bookmarkEnd w:id="93"/>
    </w:p>
    <w:p w14:paraId="12667AA7" w14:textId="77777777" w:rsidR="00667542" w:rsidRDefault="00667542"/>
    <w:tbl>
      <w:tblPr>
        <w:tblStyle w:val="af3"/>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1E2FBE24" w14:textId="77777777">
        <w:tc>
          <w:tcPr>
            <w:tcW w:w="2329" w:type="dxa"/>
            <w:shd w:val="clear" w:color="auto" w:fill="31849B"/>
          </w:tcPr>
          <w:p w14:paraId="007C1E81" w14:textId="77777777" w:rsidR="00667542" w:rsidRDefault="00000000">
            <w:pPr>
              <w:rPr>
                <w:color w:val="FFFFFF"/>
              </w:rPr>
            </w:pPr>
            <w:r>
              <w:rPr>
                <w:b/>
                <w:color w:val="FFFFFF"/>
              </w:rPr>
              <w:t>Use Case Number:</w:t>
            </w:r>
          </w:p>
        </w:tc>
        <w:tc>
          <w:tcPr>
            <w:tcW w:w="7763" w:type="dxa"/>
            <w:shd w:val="clear" w:color="auto" w:fill="31849B"/>
          </w:tcPr>
          <w:p w14:paraId="34AAF96E" w14:textId="77777777" w:rsidR="00667542" w:rsidRDefault="00000000">
            <w:pPr>
              <w:rPr>
                <w:color w:val="FFFFFF"/>
              </w:rPr>
            </w:pPr>
            <w:r>
              <w:rPr>
                <w:color w:val="FFFFFF"/>
              </w:rPr>
              <w:t>UC-10</w:t>
            </w:r>
          </w:p>
        </w:tc>
      </w:tr>
      <w:tr w:rsidR="00667542" w14:paraId="785AE58D" w14:textId="77777777">
        <w:trPr>
          <w:trHeight w:val="74"/>
        </w:trPr>
        <w:tc>
          <w:tcPr>
            <w:tcW w:w="2329" w:type="dxa"/>
          </w:tcPr>
          <w:p w14:paraId="289E2D81" w14:textId="77777777" w:rsidR="00667542" w:rsidRDefault="00000000">
            <w:r>
              <w:rPr>
                <w:b/>
              </w:rPr>
              <w:t>Use Case Name:</w:t>
            </w:r>
          </w:p>
        </w:tc>
        <w:tc>
          <w:tcPr>
            <w:tcW w:w="7763" w:type="dxa"/>
          </w:tcPr>
          <w:p w14:paraId="57447575" w14:textId="77777777" w:rsidR="00667542" w:rsidRDefault="00000000">
            <w:pPr>
              <w:spacing w:line="276" w:lineRule="auto"/>
              <w:rPr>
                <w:rFonts w:ascii="Times New Roman" w:eastAsia="Times New Roman" w:hAnsi="Times New Roman" w:cs="Times New Roman"/>
                <w:sz w:val="22"/>
                <w:szCs w:val="22"/>
              </w:rPr>
            </w:pPr>
            <w:r>
              <w:rPr>
                <w:rFonts w:ascii="Arial" w:eastAsia="Arial" w:hAnsi="Arial" w:cs="Arial"/>
                <w:sz w:val="22"/>
                <w:szCs w:val="22"/>
              </w:rPr>
              <w:t>Track Order Status</w:t>
            </w:r>
          </w:p>
        </w:tc>
      </w:tr>
      <w:tr w:rsidR="00667542" w14:paraId="0B8C9EFE" w14:textId="77777777">
        <w:trPr>
          <w:trHeight w:val="74"/>
        </w:trPr>
        <w:tc>
          <w:tcPr>
            <w:tcW w:w="2329" w:type="dxa"/>
          </w:tcPr>
          <w:p w14:paraId="522544D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7ACFA8D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w:t>
            </w:r>
          </w:p>
        </w:tc>
      </w:tr>
      <w:tr w:rsidR="00667542" w14:paraId="3F08845E" w14:textId="77777777">
        <w:trPr>
          <w:trHeight w:val="74"/>
        </w:trPr>
        <w:tc>
          <w:tcPr>
            <w:tcW w:w="2329" w:type="dxa"/>
          </w:tcPr>
          <w:p w14:paraId="2CBC1EF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47FC8F0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wants to track the status of his/her order</w:t>
            </w:r>
          </w:p>
        </w:tc>
      </w:tr>
      <w:tr w:rsidR="00667542" w14:paraId="5D31F93A" w14:textId="77777777">
        <w:trPr>
          <w:trHeight w:val="74"/>
        </w:trPr>
        <w:tc>
          <w:tcPr>
            <w:tcW w:w="2329" w:type="dxa"/>
          </w:tcPr>
          <w:p w14:paraId="44CAEF2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8457F5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6319C349" w14:textId="77777777">
        <w:trPr>
          <w:trHeight w:val="74"/>
        </w:trPr>
        <w:tc>
          <w:tcPr>
            <w:tcW w:w="2329" w:type="dxa"/>
          </w:tcPr>
          <w:p w14:paraId="613305C1"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7D70953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644EC874" w14:textId="77777777">
        <w:trPr>
          <w:trHeight w:val="74"/>
        </w:trPr>
        <w:tc>
          <w:tcPr>
            <w:tcW w:w="2329" w:type="dxa"/>
          </w:tcPr>
          <w:p w14:paraId="6E65B30A"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4E92799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has completed his/her order successfully and has a track status ID.</w:t>
            </w:r>
          </w:p>
        </w:tc>
      </w:tr>
      <w:tr w:rsidR="00667542" w14:paraId="226974A4" w14:textId="77777777">
        <w:trPr>
          <w:trHeight w:val="728"/>
        </w:trPr>
        <w:tc>
          <w:tcPr>
            <w:tcW w:w="2329" w:type="dxa"/>
          </w:tcPr>
          <w:p w14:paraId="3D6CF1F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178C6DAD" w14:textId="77777777" w:rsidR="00667542" w:rsidRDefault="00000000">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clicks on Track the Order Status </w:t>
            </w:r>
            <w:proofErr w:type="gramStart"/>
            <w:r>
              <w:rPr>
                <w:rFonts w:ascii="Times New Roman" w:eastAsia="Times New Roman" w:hAnsi="Times New Roman" w:cs="Times New Roman"/>
                <w:sz w:val="22"/>
                <w:szCs w:val="22"/>
              </w:rPr>
              <w:t>button</w:t>
            </w:r>
            <w:proofErr w:type="gramEnd"/>
          </w:p>
          <w:p w14:paraId="01583582" w14:textId="77777777" w:rsidR="00667542" w:rsidRDefault="00000000">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requests the </w:t>
            </w:r>
            <w:r>
              <w:rPr>
                <w:rFonts w:ascii="Times New Roman" w:eastAsia="Times New Roman" w:hAnsi="Times New Roman" w:cs="Times New Roman"/>
                <w:sz w:val="22"/>
                <w:szCs w:val="22"/>
                <w:u w:val="single"/>
              </w:rPr>
              <w:t>Order Number</w:t>
            </w:r>
          </w:p>
          <w:p w14:paraId="30095D6C" w14:textId="77777777" w:rsidR="00667542" w:rsidRDefault="00000000">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provides the </w:t>
            </w:r>
            <w:r>
              <w:rPr>
                <w:rFonts w:ascii="Times New Roman" w:eastAsia="Times New Roman" w:hAnsi="Times New Roman" w:cs="Times New Roman"/>
                <w:sz w:val="22"/>
                <w:szCs w:val="22"/>
                <w:u w:val="single"/>
              </w:rPr>
              <w:t>Order Number</w:t>
            </w:r>
            <w:r>
              <w:rPr>
                <w:rFonts w:ascii="Times New Roman" w:eastAsia="Times New Roman" w:hAnsi="Times New Roman" w:cs="Times New Roman"/>
                <w:sz w:val="22"/>
                <w:szCs w:val="22"/>
              </w:rPr>
              <w:t xml:space="preserve"> and clicks on Track Order </w:t>
            </w:r>
            <w:proofErr w:type="gramStart"/>
            <w:r>
              <w:rPr>
                <w:rFonts w:ascii="Times New Roman" w:eastAsia="Times New Roman" w:hAnsi="Times New Roman" w:cs="Times New Roman"/>
                <w:sz w:val="22"/>
                <w:szCs w:val="22"/>
              </w:rPr>
              <w:t>button</w:t>
            </w:r>
            <w:proofErr w:type="gramEnd"/>
          </w:p>
          <w:p w14:paraId="7251BD9E" w14:textId="77777777" w:rsidR="00667542" w:rsidRDefault="00000000">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verifies the required information is </w:t>
            </w:r>
            <w:proofErr w:type="gramStart"/>
            <w:r>
              <w:rPr>
                <w:rFonts w:ascii="Times New Roman" w:eastAsia="Times New Roman" w:hAnsi="Times New Roman" w:cs="Times New Roman"/>
                <w:sz w:val="22"/>
                <w:szCs w:val="22"/>
              </w:rPr>
              <w:t>provided</w:t>
            </w:r>
            <w:proofErr w:type="gramEnd"/>
          </w:p>
          <w:p w14:paraId="44E44362" w14:textId="77777777" w:rsidR="00667542" w:rsidRDefault="00000000">
            <w:pPr>
              <w:numPr>
                <w:ilvl w:val="0"/>
                <w:numId w:val="3"/>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information is invalid, System displays message: Return to Step 2</w:t>
            </w:r>
          </w:p>
          <w:p w14:paraId="03F9D4E8" w14:textId="77777777" w:rsidR="00667542" w:rsidRDefault="00000000">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the current status of order </w:t>
            </w:r>
            <w:proofErr w:type="gramStart"/>
            <w:r>
              <w:rPr>
                <w:rFonts w:ascii="Times New Roman" w:eastAsia="Times New Roman" w:hAnsi="Times New Roman" w:cs="Times New Roman"/>
                <w:sz w:val="22"/>
                <w:szCs w:val="22"/>
              </w:rPr>
              <w:t>i.e.</w:t>
            </w:r>
            <w:proofErr w:type="gramEnd"/>
            <w:r>
              <w:rPr>
                <w:rFonts w:ascii="Times New Roman" w:eastAsia="Times New Roman" w:hAnsi="Times New Roman" w:cs="Times New Roman"/>
                <w:sz w:val="22"/>
                <w:szCs w:val="22"/>
              </w:rPr>
              <w:t xml:space="preserve"> Order Received, Preparing for Shipment, Shipped, Delivered, or Cancelled</w:t>
            </w:r>
          </w:p>
        </w:tc>
      </w:tr>
      <w:tr w:rsidR="00667542" w14:paraId="1366DA03" w14:textId="77777777">
        <w:trPr>
          <w:trHeight w:val="74"/>
        </w:trPr>
        <w:tc>
          <w:tcPr>
            <w:tcW w:w="2329" w:type="dxa"/>
          </w:tcPr>
          <w:p w14:paraId="42AC7F6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6EA1A69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If the customer is not logged in his/her account, System requests to log into account to see order </w:t>
            </w:r>
            <w:proofErr w:type="gramStart"/>
            <w:r>
              <w:rPr>
                <w:rFonts w:ascii="Times New Roman" w:eastAsia="Times New Roman" w:hAnsi="Times New Roman" w:cs="Times New Roman"/>
                <w:sz w:val="22"/>
                <w:szCs w:val="22"/>
              </w:rPr>
              <w:t>status</w:t>
            </w:r>
            <w:proofErr w:type="gramEnd"/>
          </w:p>
          <w:p w14:paraId="4A807320" w14:textId="77777777" w:rsidR="00667542" w:rsidRDefault="00000000">
            <w:pPr>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log in button</w:t>
            </w:r>
          </w:p>
          <w:p w14:paraId="3CCD7A1A" w14:textId="77777777" w:rsidR="00667542" w:rsidRDefault="00000000">
            <w:pPr>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username and password</w:t>
            </w:r>
          </w:p>
          <w:p w14:paraId="31D20B5E" w14:textId="77777777" w:rsidR="00667542" w:rsidRDefault="00000000">
            <w:pPr>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provides </w:t>
            </w:r>
            <w:proofErr w:type="gramStart"/>
            <w:r>
              <w:rPr>
                <w:rFonts w:ascii="Times New Roman" w:eastAsia="Times New Roman" w:hAnsi="Times New Roman" w:cs="Times New Roman"/>
                <w:sz w:val="22"/>
                <w:szCs w:val="22"/>
              </w:rPr>
              <w:t>information</w:t>
            </w:r>
            <w:proofErr w:type="gramEnd"/>
          </w:p>
          <w:p w14:paraId="620AD968" w14:textId="77777777" w:rsidR="00667542" w:rsidRDefault="00000000">
            <w:pPr>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verifies required information is </w:t>
            </w:r>
            <w:proofErr w:type="gramStart"/>
            <w:r>
              <w:rPr>
                <w:rFonts w:ascii="Times New Roman" w:eastAsia="Times New Roman" w:hAnsi="Times New Roman" w:cs="Times New Roman"/>
                <w:sz w:val="22"/>
                <w:szCs w:val="22"/>
              </w:rPr>
              <w:t>provided</w:t>
            </w:r>
            <w:proofErr w:type="gramEnd"/>
          </w:p>
          <w:p w14:paraId="554356D4" w14:textId="77777777" w:rsidR="00667542" w:rsidRDefault="00000000">
            <w:pPr>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the Order Status</w:t>
            </w:r>
          </w:p>
        </w:tc>
      </w:tr>
      <w:tr w:rsidR="00667542" w14:paraId="62E7BC3F" w14:textId="77777777">
        <w:trPr>
          <w:trHeight w:val="74"/>
        </w:trPr>
        <w:tc>
          <w:tcPr>
            <w:tcW w:w="2329" w:type="dxa"/>
          </w:tcPr>
          <w:p w14:paraId="6BC65424"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3296EBF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system enables the customer to view the </w:t>
            </w:r>
            <w:proofErr w:type="gramStart"/>
            <w:r>
              <w:rPr>
                <w:rFonts w:ascii="Times New Roman" w:eastAsia="Times New Roman" w:hAnsi="Times New Roman" w:cs="Times New Roman"/>
                <w:sz w:val="22"/>
                <w:szCs w:val="22"/>
              </w:rPr>
              <w:t>current status</w:t>
            </w:r>
            <w:proofErr w:type="gramEnd"/>
            <w:r>
              <w:rPr>
                <w:rFonts w:ascii="Times New Roman" w:eastAsia="Times New Roman" w:hAnsi="Times New Roman" w:cs="Times New Roman"/>
                <w:sz w:val="22"/>
                <w:szCs w:val="22"/>
              </w:rPr>
              <w:t xml:space="preserve"> of the ordered product.</w:t>
            </w:r>
          </w:p>
        </w:tc>
      </w:tr>
      <w:tr w:rsidR="00667542" w14:paraId="244F540B" w14:textId="77777777">
        <w:trPr>
          <w:trHeight w:val="74"/>
        </w:trPr>
        <w:tc>
          <w:tcPr>
            <w:tcW w:w="2329" w:type="dxa"/>
          </w:tcPr>
          <w:p w14:paraId="6F2DA256"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44B9BB32"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system must have the feature of indicating the status of ordered product(s). For this, it is also required to have a database to store the information and provide it to customer to enable tracking status.</w:t>
            </w:r>
          </w:p>
        </w:tc>
      </w:tr>
    </w:tbl>
    <w:p w14:paraId="1257EC89" w14:textId="77777777" w:rsidR="00667542" w:rsidRDefault="00667542"/>
    <w:p w14:paraId="521A02A2" w14:textId="77777777" w:rsidR="00667542" w:rsidRDefault="00000000">
      <w:pPr>
        <w:pStyle w:val="3"/>
      </w:pPr>
      <w:bookmarkStart w:id="94" w:name="_3g1dlsc3oqpt" w:colFirst="0" w:colLast="0"/>
      <w:bookmarkStart w:id="95" w:name="_Toc130931571"/>
      <w:bookmarkStart w:id="96" w:name="_Toc130932193"/>
      <w:bookmarkEnd w:id="94"/>
      <w:r>
        <w:t>Use Case 11</w:t>
      </w:r>
      <w:bookmarkEnd w:id="95"/>
      <w:bookmarkEnd w:id="96"/>
    </w:p>
    <w:p w14:paraId="4AE3E9E7" w14:textId="77777777" w:rsidR="00667542" w:rsidRDefault="00667542"/>
    <w:tbl>
      <w:tblPr>
        <w:tblStyle w:val="af4"/>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78E16237" w14:textId="77777777">
        <w:tc>
          <w:tcPr>
            <w:tcW w:w="2329" w:type="dxa"/>
            <w:shd w:val="clear" w:color="auto" w:fill="31849B"/>
          </w:tcPr>
          <w:p w14:paraId="24910FB9" w14:textId="77777777" w:rsidR="00667542" w:rsidRDefault="00000000">
            <w:pPr>
              <w:rPr>
                <w:color w:val="FFFFFF"/>
              </w:rPr>
            </w:pPr>
            <w:r>
              <w:rPr>
                <w:b/>
                <w:color w:val="FFFFFF"/>
              </w:rPr>
              <w:t>Use Case Number:</w:t>
            </w:r>
          </w:p>
        </w:tc>
        <w:tc>
          <w:tcPr>
            <w:tcW w:w="7763" w:type="dxa"/>
            <w:shd w:val="clear" w:color="auto" w:fill="31849B"/>
          </w:tcPr>
          <w:p w14:paraId="6C14E6A6" w14:textId="77777777" w:rsidR="00667542" w:rsidRDefault="00000000">
            <w:pPr>
              <w:rPr>
                <w:color w:val="FFFFFF"/>
              </w:rPr>
            </w:pPr>
            <w:r>
              <w:rPr>
                <w:color w:val="FFFFFF"/>
              </w:rPr>
              <w:t>UC-11</w:t>
            </w:r>
          </w:p>
        </w:tc>
      </w:tr>
      <w:tr w:rsidR="00667542" w14:paraId="4F75DCB9" w14:textId="77777777">
        <w:trPr>
          <w:trHeight w:val="74"/>
        </w:trPr>
        <w:tc>
          <w:tcPr>
            <w:tcW w:w="2329" w:type="dxa"/>
          </w:tcPr>
          <w:p w14:paraId="7981D82E" w14:textId="77777777" w:rsidR="00667542" w:rsidRDefault="00000000">
            <w:r>
              <w:rPr>
                <w:b/>
              </w:rPr>
              <w:t>Use Case Name:</w:t>
            </w:r>
          </w:p>
        </w:tc>
        <w:tc>
          <w:tcPr>
            <w:tcW w:w="7763" w:type="dxa"/>
          </w:tcPr>
          <w:p w14:paraId="054F54D3" w14:textId="77777777" w:rsidR="00667542" w:rsidRDefault="00000000">
            <w:pPr>
              <w:spacing w:line="276" w:lineRule="auto"/>
              <w:rPr>
                <w:rFonts w:ascii="Times New Roman" w:eastAsia="Times New Roman" w:hAnsi="Times New Roman" w:cs="Times New Roman"/>
                <w:sz w:val="22"/>
                <w:szCs w:val="22"/>
              </w:rPr>
            </w:pPr>
            <w:r>
              <w:rPr>
                <w:rFonts w:ascii="Arial" w:eastAsia="Arial" w:hAnsi="Arial" w:cs="Arial"/>
                <w:sz w:val="22"/>
                <w:szCs w:val="22"/>
              </w:rPr>
              <w:t>Manage store</w:t>
            </w:r>
          </w:p>
        </w:tc>
      </w:tr>
      <w:tr w:rsidR="00667542" w14:paraId="1E32C42A" w14:textId="77777777">
        <w:trPr>
          <w:trHeight w:val="74"/>
        </w:trPr>
        <w:tc>
          <w:tcPr>
            <w:tcW w:w="2329" w:type="dxa"/>
          </w:tcPr>
          <w:p w14:paraId="77A1764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0843702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w:t>
            </w:r>
          </w:p>
        </w:tc>
      </w:tr>
      <w:tr w:rsidR="00667542" w14:paraId="09E31F44" w14:textId="77777777">
        <w:trPr>
          <w:trHeight w:val="74"/>
        </w:trPr>
        <w:tc>
          <w:tcPr>
            <w:tcW w:w="2329" w:type="dxa"/>
          </w:tcPr>
          <w:p w14:paraId="1C9C4EF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338ED73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w:t>
            </w:r>
            <w:r>
              <w:rPr>
                <w:rFonts w:ascii="Arial" w:eastAsia="Arial" w:hAnsi="Arial" w:cs="Arial"/>
                <w:sz w:val="22"/>
                <w:szCs w:val="22"/>
              </w:rPr>
              <w:t>endor wants to manage their store on the platform</w:t>
            </w:r>
          </w:p>
        </w:tc>
      </w:tr>
      <w:tr w:rsidR="00667542" w14:paraId="659984C7" w14:textId="77777777">
        <w:trPr>
          <w:trHeight w:val="74"/>
        </w:trPr>
        <w:tc>
          <w:tcPr>
            <w:tcW w:w="2329" w:type="dxa"/>
          </w:tcPr>
          <w:p w14:paraId="693335B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6CA0884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6D862054" w14:textId="77777777">
        <w:trPr>
          <w:trHeight w:val="267"/>
        </w:trPr>
        <w:tc>
          <w:tcPr>
            <w:tcW w:w="2329" w:type="dxa"/>
          </w:tcPr>
          <w:p w14:paraId="4D87B6E9"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6A80E2B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300FA00A" w14:textId="77777777">
        <w:trPr>
          <w:trHeight w:val="74"/>
        </w:trPr>
        <w:tc>
          <w:tcPr>
            <w:tcW w:w="2329" w:type="dxa"/>
          </w:tcPr>
          <w:p w14:paraId="4D9329E8"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21BB78A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has a verified vendor account on the platform.</w:t>
            </w:r>
          </w:p>
        </w:tc>
      </w:tr>
      <w:tr w:rsidR="00667542" w14:paraId="3CC7154E" w14:textId="77777777">
        <w:trPr>
          <w:trHeight w:val="728"/>
        </w:trPr>
        <w:tc>
          <w:tcPr>
            <w:tcW w:w="2329" w:type="dxa"/>
          </w:tcPr>
          <w:p w14:paraId="627B7A8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361826D2" w14:textId="77777777" w:rsidR="00667542" w:rsidRDefault="00000000">
            <w:pPr>
              <w:numPr>
                <w:ilvl w:val="0"/>
                <w:numId w:val="1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Vendor clicks on Manage Store </w:t>
            </w:r>
            <w:proofErr w:type="gramStart"/>
            <w:r>
              <w:rPr>
                <w:rFonts w:ascii="Times New Roman" w:eastAsia="Times New Roman" w:hAnsi="Times New Roman" w:cs="Times New Roman"/>
                <w:sz w:val="22"/>
                <w:szCs w:val="22"/>
              </w:rPr>
              <w:t>option</w:t>
            </w:r>
            <w:proofErr w:type="gramEnd"/>
          </w:p>
          <w:p w14:paraId="57960C59" w14:textId="77777777" w:rsidR="00667542" w:rsidRDefault="00000000">
            <w:pPr>
              <w:numPr>
                <w:ilvl w:val="0"/>
                <w:numId w:val="1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control panel that shows the vendor’s store statistics, product listings and store </w:t>
            </w:r>
            <w:proofErr w:type="gramStart"/>
            <w:r>
              <w:rPr>
                <w:rFonts w:ascii="Times New Roman" w:eastAsia="Times New Roman" w:hAnsi="Times New Roman" w:cs="Times New Roman"/>
                <w:sz w:val="22"/>
                <w:szCs w:val="22"/>
              </w:rPr>
              <w:t>settings</w:t>
            </w:r>
            <w:proofErr w:type="gramEnd"/>
            <w:r>
              <w:rPr>
                <w:rFonts w:ascii="Times New Roman" w:eastAsia="Times New Roman" w:hAnsi="Times New Roman" w:cs="Times New Roman"/>
                <w:sz w:val="22"/>
                <w:szCs w:val="22"/>
              </w:rPr>
              <w:t xml:space="preserve"> </w:t>
            </w:r>
          </w:p>
          <w:p w14:paraId="326485CE" w14:textId="77777777" w:rsidR="00667542" w:rsidRDefault="00000000">
            <w:pPr>
              <w:numPr>
                <w:ilvl w:val="0"/>
                <w:numId w:val="1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Vendor clicks on Update Store Settings </w:t>
            </w:r>
            <w:proofErr w:type="gramStart"/>
            <w:r>
              <w:rPr>
                <w:rFonts w:ascii="Times New Roman" w:eastAsia="Times New Roman" w:hAnsi="Times New Roman" w:cs="Times New Roman"/>
                <w:sz w:val="22"/>
                <w:szCs w:val="22"/>
              </w:rPr>
              <w:t>option</w:t>
            </w:r>
            <w:proofErr w:type="gramEnd"/>
          </w:p>
          <w:p w14:paraId="556DF0A6" w14:textId="77777777" w:rsidR="00667542" w:rsidRDefault="00000000">
            <w:pPr>
              <w:numPr>
                <w:ilvl w:val="0"/>
                <w:numId w:val="1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current Settings </w:t>
            </w:r>
            <w:proofErr w:type="spellStart"/>
            <w:r>
              <w:rPr>
                <w:rFonts w:ascii="Times New Roman" w:eastAsia="Times New Roman" w:hAnsi="Times New Roman" w:cs="Times New Roman"/>
                <w:sz w:val="22"/>
                <w:szCs w:val="22"/>
              </w:rPr>
              <w:t>i.e</w:t>
            </w:r>
            <w:proofErr w:type="spellEnd"/>
            <w:r>
              <w:rPr>
                <w:rFonts w:ascii="Times New Roman" w:eastAsia="Times New Roman" w:hAnsi="Times New Roman" w:cs="Times New Roman"/>
                <w:sz w:val="22"/>
                <w:szCs w:val="22"/>
              </w:rPr>
              <w:t xml:space="preserve"> store name, logo, </w:t>
            </w:r>
            <w:proofErr w:type="gramStart"/>
            <w:r>
              <w:rPr>
                <w:rFonts w:ascii="Times New Roman" w:eastAsia="Times New Roman" w:hAnsi="Times New Roman" w:cs="Times New Roman"/>
                <w:sz w:val="22"/>
                <w:szCs w:val="22"/>
              </w:rPr>
              <w:t>description</w:t>
            </w:r>
            <w:proofErr w:type="gramEnd"/>
          </w:p>
          <w:p w14:paraId="75B5EEB6" w14:textId="77777777" w:rsidR="00667542" w:rsidRDefault="00000000">
            <w:pPr>
              <w:numPr>
                <w:ilvl w:val="0"/>
                <w:numId w:val="18"/>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change store name</w:t>
            </w:r>
          </w:p>
          <w:p w14:paraId="5F93B739" w14:textId="77777777" w:rsidR="00667542" w:rsidRDefault="00000000">
            <w:pPr>
              <w:numPr>
                <w:ilvl w:val="0"/>
                <w:numId w:val="1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verifies required information is </w:t>
            </w:r>
            <w:proofErr w:type="gramStart"/>
            <w:r>
              <w:rPr>
                <w:rFonts w:ascii="Times New Roman" w:eastAsia="Times New Roman" w:hAnsi="Times New Roman" w:cs="Times New Roman"/>
                <w:sz w:val="22"/>
                <w:szCs w:val="22"/>
              </w:rPr>
              <w:t>provided</w:t>
            </w:r>
            <w:proofErr w:type="gramEnd"/>
          </w:p>
          <w:p w14:paraId="40E8F055" w14:textId="77777777" w:rsidR="00667542" w:rsidRDefault="00000000">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 information is invalid, System displays message. Return to Step 5</w:t>
            </w:r>
          </w:p>
          <w:p w14:paraId="4358B290" w14:textId="77777777" w:rsidR="00667542" w:rsidRDefault="00000000">
            <w:pPr>
              <w:numPr>
                <w:ilvl w:val="0"/>
                <w:numId w:val="1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confirmation </w:t>
            </w:r>
            <w:proofErr w:type="gramStart"/>
            <w:r>
              <w:rPr>
                <w:rFonts w:ascii="Times New Roman" w:eastAsia="Times New Roman" w:hAnsi="Times New Roman" w:cs="Times New Roman"/>
                <w:sz w:val="22"/>
                <w:szCs w:val="22"/>
              </w:rPr>
              <w:t>of  changes</w:t>
            </w:r>
            <w:proofErr w:type="gramEnd"/>
          </w:p>
        </w:tc>
      </w:tr>
      <w:tr w:rsidR="00667542" w14:paraId="3194F15C" w14:textId="77777777">
        <w:trPr>
          <w:trHeight w:val="74"/>
        </w:trPr>
        <w:tc>
          <w:tcPr>
            <w:tcW w:w="2329" w:type="dxa"/>
          </w:tcPr>
          <w:p w14:paraId="3C8926C1"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Alternate Flows:</w:t>
            </w:r>
          </w:p>
        </w:tc>
        <w:tc>
          <w:tcPr>
            <w:tcW w:w="7763" w:type="dxa"/>
          </w:tcPr>
          <w:p w14:paraId="74A096A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4 in success scenario Vendor clicks on logo </w:t>
            </w:r>
            <w:proofErr w:type="gramStart"/>
            <w:r>
              <w:rPr>
                <w:rFonts w:ascii="Times New Roman" w:eastAsia="Times New Roman" w:hAnsi="Times New Roman" w:cs="Times New Roman"/>
                <w:sz w:val="22"/>
                <w:szCs w:val="22"/>
              </w:rPr>
              <w:t>option</w:t>
            </w:r>
            <w:proofErr w:type="gramEnd"/>
          </w:p>
          <w:p w14:paraId="4FC044A8" w14:textId="77777777" w:rsidR="00667542" w:rsidRDefault="00000000">
            <w:pPr>
              <w:numPr>
                <w:ilvl w:val="0"/>
                <w:numId w:val="47"/>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upload new logo file</w:t>
            </w:r>
          </w:p>
          <w:p w14:paraId="1E16BFAB" w14:textId="77777777" w:rsidR="00667542" w:rsidRDefault="00000000">
            <w:pPr>
              <w:numPr>
                <w:ilvl w:val="0"/>
                <w:numId w:val="4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Vendor </w:t>
            </w:r>
            <w:proofErr w:type="spellStart"/>
            <w:r>
              <w:rPr>
                <w:rFonts w:ascii="Times New Roman" w:eastAsia="Times New Roman" w:hAnsi="Times New Roman" w:cs="Times New Roman"/>
                <w:sz w:val="22"/>
                <w:szCs w:val="22"/>
              </w:rPr>
              <w:t>uload</w:t>
            </w:r>
            <w:proofErr w:type="spellEnd"/>
            <w:r>
              <w:rPr>
                <w:rFonts w:ascii="Times New Roman" w:eastAsia="Times New Roman" w:hAnsi="Times New Roman" w:cs="Times New Roman"/>
                <w:sz w:val="22"/>
                <w:szCs w:val="22"/>
              </w:rPr>
              <w:t xml:space="preserve"> new logo file</w:t>
            </w:r>
          </w:p>
          <w:p w14:paraId="69C3C668" w14:textId="77777777" w:rsidR="00667542" w:rsidRDefault="00000000">
            <w:pPr>
              <w:numPr>
                <w:ilvl w:val="0"/>
                <w:numId w:val="4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verifies new logo </w:t>
            </w:r>
            <w:proofErr w:type="gramStart"/>
            <w:r>
              <w:rPr>
                <w:rFonts w:ascii="Times New Roman" w:eastAsia="Times New Roman" w:hAnsi="Times New Roman" w:cs="Times New Roman"/>
                <w:sz w:val="22"/>
                <w:szCs w:val="22"/>
              </w:rPr>
              <w:t>file</w:t>
            </w:r>
            <w:proofErr w:type="gramEnd"/>
          </w:p>
          <w:p w14:paraId="169F61F8" w14:textId="77777777" w:rsidR="00667542" w:rsidRDefault="00000000">
            <w:pPr>
              <w:numPr>
                <w:ilvl w:val="0"/>
                <w:numId w:val="2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file does not contain proper format, display error message to change </w:t>
            </w:r>
            <w:proofErr w:type="gramStart"/>
            <w:r>
              <w:rPr>
                <w:rFonts w:ascii="Times New Roman" w:eastAsia="Times New Roman" w:hAnsi="Times New Roman" w:cs="Times New Roman"/>
                <w:sz w:val="22"/>
                <w:szCs w:val="22"/>
              </w:rPr>
              <w:t>file</w:t>
            </w:r>
            <w:proofErr w:type="gramEnd"/>
          </w:p>
          <w:p w14:paraId="7B7E26EE" w14:textId="77777777" w:rsidR="00667542" w:rsidRDefault="00000000">
            <w:pPr>
              <w:numPr>
                <w:ilvl w:val="0"/>
                <w:numId w:val="4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confirmation of new </w:t>
            </w:r>
            <w:proofErr w:type="gramStart"/>
            <w:r>
              <w:rPr>
                <w:rFonts w:ascii="Times New Roman" w:eastAsia="Times New Roman" w:hAnsi="Times New Roman" w:cs="Times New Roman"/>
                <w:sz w:val="22"/>
                <w:szCs w:val="22"/>
              </w:rPr>
              <w:t>logo</w:t>
            </w:r>
            <w:proofErr w:type="gramEnd"/>
          </w:p>
          <w:p w14:paraId="31A86F6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4 in success scenario Vendor clicks on description </w:t>
            </w:r>
            <w:proofErr w:type="gramStart"/>
            <w:r>
              <w:rPr>
                <w:rFonts w:ascii="Times New Roman" w:eastAsia="Times New Roman" w:hAnsi="Times New Roman" w:cs="Times New Roman"/>
                <w:sz w:val="22"/>
                <w:szCs w:val="22"/>
              </w:rPr>
              <w:t>option</w:t>
            </w:r>
            <w:proofErr w:type="gramEnd"/>
          </w:p>
          <w:p w14:paraId="25C5738B" w14:textId="29EFFF76" w:rsidR="00667542" w:rsidRDefault="00BB30DC">
            <w:pPr>
              <w:numPr>
                <w:ilvl w:val="0"/>
                <w:numId w:val="2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Customers make changes on existing </w:t>
            </w:r>
            <w:proofErr w:type="gramStart"/>
            <w:r>
              <w:rPr>
                <w:rFonts w:ascii="Times New Roman" w:eastAsia="Times New Roman" w:hAnsi="Times New Roman" w:cs="Times New Roman"/>
                <w:sz w:val="22"/>
                <w:szCs w:val="22"/>
              </w:rPr>
              <w:t>description</w:t>
            </w:r>
            <w:proofErr w:type="gramEnd"/>
          </w:p>
          <w:p w14:paraId="22EE61C8" w14:textId="77777777" w:rsidR="00667542" w:rsidRDefault="00000000">
            <w:pPr>
              <w:numPr>
                <w:ilvl w:val="0"/>
                <w:numId w:val="2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 to confirm </w:t>
            </w:r>
            <w:proofErr w:type="gramStart"/>
            <w:r>
              <w:rPr>
                <w:rFonts w:ascii="Times New Roman" w:eastAsia="Times New Roman" w:hAnsi="Times New Roman" w:cs="Times New Roman"/>
                <w:sz w:val="22"/>
                <w:szCs w:val="22"/>
              </w:rPr>
              <w:t>changes</w:t>
            </w:r>
            <w:proofErr w:type="gramEnd"/>
          </w:p>
          <w:p w14:paraId="2E29F7AB" w14:textId="77777777" w:rsidR="00667542" w:rsidRDefault="00000000">
            <w:pPr>
              <w:numPr>
                <w:ilvl w:val="0"/>
                <w:numId w:val="2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confirms the </w:t>
            </w:r>
            <w:proofErr w:type="gramStart"/>
            <w:r>
              <w:rPr>
                <w:rFonts w:ascii="Times New Roman" w:eastAsia="Times New Roman" w:hAnsi="Times New Roman" w:cs="Times New Roman"/>
                <w:sz w:val="22"/>
                <w:szCs w:val="22"/>
              </w:rPr>
              <w:t>changes</w:t>
            </w:r>
            <w:proofErr w:type="gramEnd"/>
          </w:p>
          <w:p w14:paraId="1B0F35F0" w14:textId="77777777" w:rsidR="00667542" w:rsidRDefault="00000000">
            <w:pPr>
              <w:numPr>
                <w:ilvl w:val="0"/>
                <w:numId w:val="26"/>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confirmation of changes</w:t>
            </w:r>
          </w:p>
        </w:tc>
      </w:tr>
      <w:tr w:rsidR="00667542" w14:paraId="55F87554" w14:textId="77777777">
        <w:trPr>
          <w:trHeight w:val="74"/>
        </w:trPr>
        <w:tc>
          <w:tcPr>
            <w:tcW w:w="2329" w:type="dxa"/>
          </w:tcPr>
          <w:p w14:paraId="39FC209A"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187B870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vendor manages (alters information, updates) the store and product details.</w:t>
            </w:r>
          </w:p>
        </w:tc>
      </w:tr>
      <w:tr w:rsidR="00667542" w14:paraId="74533795" w14:textId="77777777">
        <w:trPr>
          <w:trHeight w:val="607"/>
        </w:trPr>
        <w:tc>
          <w:tcPr>
            <w:tcW w:w="2329" w:type="dxa"/>
          </w:tcPr>
          <w:p w14:paraId="37BA0A88"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7732D646"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system has an option of creating an account as a vendor. The system must enable vendors to have a page so that they can manage their stores.</w:t>
            </w:r>
          </w:p>
        </w:tc>
      </w:tr>
    </w:tbl>
    <w:p w14:paraId="37884E95" w14:textId="77777777" w:rsidR="00667542" w:rsidRDefault="00667542"/>
    <w:p w14:paraId="033B82EC" w14:textId="77777777" w:rsidR="00667542" w:rsidRDefault="00000000">
      <w:pPr>
        <w:pStyle w:val="3"/>
      </w:pPr>
      <w:bookmarkStart w:id="97" w:name="_dnh5gcx4oh2z" w:colFirst="0" w:colLast="0"/>
      <w:bookmarkStart w:id="98" w:name="_Toc130931572"/>
      <w:bookmarkStart w:id="99" w:name="_Toc130932194"/>
      <w:bookmarkEnd w:id="97"/>
      <w:r>
        <w:t>Use Case 12</w:t>
      </w:r>
      <w:bookmarkEnd w:id="98"/>
      <w:bookmarkEnd w:id="99"/>
    </w:p>
    <w:p w14:paraId="1D1A5494" w14:textId="77777777" w:rsidR="00667542" w:rsidRDefault="00667542"/>
    <w:tbl>
      <w:tblPr>
        <w:tblStyle w:val="af5"/>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17AA854D" w14:textId="77777777">
        <w:tc>
          <w:tcPr>
            <w:tcW w:w="2329" w:type="dxa"/>
            <w:shd w:val="clear" w:color="auto" w:fill="31849B"/>
          </w:tcPr>
          <w:p w14:paraId="162B7821" w14:textId="77777777" w:rsidR="00667542" w:rsidRDefault="00000000">
            <w:pPr>
              <w:rPr>
                <w:color w:val="FFFFFF"/>
              </w:rPr>
            </w:pPr>
            <w:r>
              <w:rPr>
                <w:b/>
                <w:color w:val="FFFFFF"/>
              </w:rPr>
              <w:t>Use Case Number:</w:t>
            </w:r>
          </w:p>
        </w:tc>
        <w:tc>
          <w:tcPr>
            <w:tcW w:w="7763" w:type="dxa"/>
            <w:shd w:val="clear" w:color="auto" w:fill="31849B"/>
          </w:tcPr>
          <w:p w14:paraId="1CAC439C" w14:textId="77777777" w:rsidR="00667542" w:rsidRDefault="00000000">
            <w:pPr>
              <w:rPr>
                <w:color w:val="FFFFFF"/>
              </w:rPr>
            </w:pPr>
            <w:r>
              <w:rPr>
                <w:color w:val="FFFFFF"/>
              </w:rPr>
              <w:t>UC-12</w:t>
            </w:r>
          </w:p>
        </w:tc>
      </w:tr>
      <w:tr w:rsidR="00667542" w14:paraId="07925A1D" w14:textId="77777777">
        <w:trPr>
          <w:trHeight w:val="74"/>
        </w:trPr>
        <w:tc>
          <w:tcPr>
            <w:tcW w:w="2329" w:type="dxa"/>
          </w:tcPr>
          <w:p w14:paraId="03C89559" w14:textId="77777777" w:rsidR="00667542" w:rsidRDefault="00000000">
            <w:r>
              <w:rPr>
                <w:b/>
              </w:rPr>
              <w:t>Use Case Name:</w:t>
            </w:r>
          </w:p>
        </w:tc>
        <w:tc>
          <w:tcPr>
            <w:tcW w:w="7763" w:type="dxa"/>
          </w:tcPr>
          <w:p w14:paraId="4116178D" w14:textId="77777777" w:rsidR="00667542" w:rsidRDefault="00000000">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Rate the product</w:t>
            </w:r>
          </w:p>
        </w:tc>
      </w:tr>
      <w:tr w:rsidR="00667542" w14:paraId="308E54DD" w14:textId="77777777">
        <w:trPr>
          <w:trHeight w:val="74"/>
        </w:trPr>
        <w:tc>
          <w:tcPr>
            <w:tcW w:w="2329" w:type="dxa"/>
          </w:tcPr>
          <w:p w14:paraId="1497AE81"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1A0E458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w:t>
            </w:r>
          </w:p>
        </w:tc>
      </w:tr>
      <w:tr w:rsidR="00667542" w14:paraId="3BBAF826" w14:textId="77777777">
        <w:trPr>
          <w:trHeight w:val="74"/>
        </w:trPr>
        <w:tc>
          <w:tcPr>
            <w:tcW w:w="2329" w:type="dxa"/>
          </w:tcPr>
          <w:p w14:paraId="5F5A6FA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2B7B7EC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can rate the product, give review, and </w:t>
            </w:r>
            <w:proofErr w:type="spellStart"/>
            <w:r>
              <w:rPr>
                <w:rFonts w:ascii="Times New Roman" w:eastAsia="Times New Roman" w:hAnsi="Times New Roman" w:cs="Times New Roman"/>
                <w:sz w:val="22"/>
                <w:szCs w:val="22"/>
              </w:rPr>
              <w:t>and</w:t>
            </w:r>
            <w:proofErr w:type="spellEnd"/>
            <w:r>
              <w:rPr>
                <w:rFonts w:ascii="Times New Roman" w:eastAsia="Times New Roman" w:hAnsi="Times New Roman" w:cs="Times New Roman"/>
                <w:sz w:val="22"/>
                <w:szCs w:val="22"/>
              </w:rPr>
              <w:t xml:space="preserve"> leave comments after receiving and testing product</w:t>
            </w:r>
          </w:p>
        </w:tc>
      </w:tr>
      <w:tr w:rsidR="00667542" w14:paraId="22B8FC2A" w14:textId="77777777">
        <w:trPr>
          <w:trHeight w:val="74"/>
        </w:trPr>
        <w:tc>
          <w:tcPr>
            <w:tcW w:w="2329" w:type="dxa"/>
          </w:tcPr>
          <w:p w14:paraId="0ECEA69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28D8DD9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7990D21B" w14:textId="77777777">
        <w:trPr>
          <w:trHeight w:val="74"/>
        </w:trPr>
        <w:tc>
          <w:tcPr>
            <w:tcW w:w="2329" w:type="dxa"/>
          </w:tcPr>
          <w:p w14:paraId="2DAE8DBB"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1C801AC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2D96E950" w14:textId="77777777">
        <w:trPr>
          <w:trHeight w:val="74"/>
        </w:trPr>
        <w:tc>
          <w:tcPr>
            <w:tcW w:w="2329" w:type="dxa"/>
          </w:tcPr>
          <w:p w14:paraId="43D95962"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0446DCF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customer must have an account and there must be a product to be rated.</w:t>
            </w:r>
          </w:p>
        </w:tc>
      </w:tr>
      <w:tr w:rsidR="00667542" w14:paraId="2CEED610" w14:textId="77777777">
        <w:trPr>
          <w:trHeight w:val="728"/>
        </w:trPr>
        <w:tc>
          <w:tcPr>
            <w:tcW w:w="2329" w:type="dxa"/>
          </w:tcPr>
          <w:p w14:paraId="11815AC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2A8497C1" w14:textId="77777777" w:rsidR="00667542" w:rsidRDefault="00000000">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Product Rates option</w:t>
            </w:r>
          </w:p>
          <w:p w14:paraId="3BBE8C93" w14:textId="77777777" w:rsidR="00667542" w:rsidRDefault="00000000">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existing rates, reviews, and </w:t>
            </w:r>
            <w:proofErr w:type="gramStart"/>
            <w:r>
              <w:rPr>
                <w:rFonts w:ascii="Times New Roman" w:eastAsia="Times New Roman" w:hAnsi="Times New Roman" w:cs="Times New Roman"/>
                <w:sz w:val="22"/>
                <w:szCs w:val="22"/>
              </w:rPr>
              <w:t>comments</w:t>
            </w:r>
            <w:proofErr w:type="gramEnd"/>
          </w:p>
          <w:p w14:paraId="1823A57E" w14:textId="77777777" w:rsidR="00667542" w:rsidRDefault="00000000">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choose </w:t>
            </w:r>
            <w:r>
              <w:rPr>
                <w:rFonts w:ascii="Times New Roman" w:eastAsia="Times New Roman" w:hAnsi="Times New Roman" w:cs="Times New Roman"/>
                <w:sz w:val="22"/>
                <w:szCs w:val="22"/>
                <w:u w:val="single"/>
              </w:rPr>
              <w:t>Add New Rate</w:t>
            </w: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option</w:t>
            </w:r>
            <w:proofErr w:type="gramEnd"/>
          </w:p>
          <w:p w14:paraId="2A908E31" w14:textId="77777777" w:rsidR="00667542" w:rsidRDefault="00000000">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requests information </w:t>
            </w:r>
            <w:proofErr w:type="gramStart"/>
            <w:r>
              <w:rPr>
                <w:rFonts w:ascii="Times New Roman" w:eastAsia="Times New Roman" w:hAnsi="Times New Roman" w:cs="Times New Roman"/>
                <w:sz w:val="22"/>
                <w:szCs w:val="22"/>
              </w:rPr>
              <w:t>i.e.</w:t>
            </w:r>
            <w:proofErr w:type="gramEnd"/>
            <w:r>
              <w:rPr>
                <w:rFonts w:ascii="Times New Roman" w:eastAsia="Times New Roman" w:hAnsi="Times New Roman" w:cs="Times New Roman"/>
                <w:sz w:val="22"/>
                <w:szCs w:val="22"/>
              </w:rPr>
              <w:t xml:space="preserve"> rate, review, comment</w:t>
            </w:r>
          </w:p>
          <w:p w14:paraId="06ABC938" w14:textId="77777777" w:rsidR="00667542" w:rsidRDefault="00000000">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provides </w:t>
            </w:r>
            <w:proofErr w:type="gramStart"/>
            <w:r>
              <w:rPr>
                <w:rFonts w:ascii="Times New Roman" w:eastAsia="Times New Roman" w:hAnsi="Times New Roman" w:cs="Times New Roman"/>
                <w:sz w:val="22"/>
                <w:szCs w:val="22"/>
              </w:rPr>
              <w:t>information</w:t>
            </w:r>
            <w:proofErr w:type="gramEnd"/>
          </w:p>
          <w:p w14:paraId="07530D8A" w14:textId="77777777" w:rsidR="00667542" w:rsidRDefault="00000000">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verifies required information is </w:t>
            </w:r>
            <w:proofErr w:type="gramStart"/>
            <w:r>
              <w:rPr>
                <w:rFonts w:ascii="Times New Roman" w:eastAsia="Times New Roman" w:hAnsi="Times New Roman" w:cs="Times New Roman"/>
                <w:sz w:val="22"/>
                <w:szCs w:val="22"/>
              </w:rPr>
              <w:t>provided</w:t>
            </w:r>
            <w:proofErr w:type="gramEnd"/>
          </w:p>
          <w:p w14:paraId="183B1059" w14:textId="77777777" w:rsidR="00667542" w:rsidRDefault="00000000">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confirmation of rate</w:t>
            </w:r>
          </w:p>
        </w:tc>
      </w:tr>
      <w:tr w:rsidR="00667542" w14:paraId="2AC7C6A3" w14:textId="77777777">
        <w:trPr>
          <w:trHeight w:val="74"/>
        </w:trPr>
        <w:tc>
          <w:tcPr>
            <w:tcW w:w="2329" w:type="dxa"/>
          </w:tcPr>
          <w:p w14:paraId="6196F25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76DBB4D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In Step 4 in success scenario, System will display the option to Cancel the rate process.</w:t>
            </w:r>
          </w:p>
          <w:p w14:paraId="65B68A81" w14:textId="77777777" w:rsidR="00667542" w:rsidRDefault="00000000">
            <w:pPr>
              <w:numPr>
                <w:ilvl w:val="0"/>
                <w:numId w:val="1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selects option to cancel during </w:t>
            </w:r>
            <w:proofErr w:type="gramStart"/>
            <w:r>
              <w:rPr>
                <w:rFonts w:ascii="Times New Roman" w:eastAsia="Times New Roman" w:hAnsi="Times New Roman" w:cs="Times New Roman"/>
                <w:sz w:val="22"/>
                <w:szCs w:val="22"/>
              </w:rPr>
              <w:t>rating</w:t>
            </w:r>
            <w:proofErr w:type="gramEnd"/>
          </w:p>
          <w:p w14:paraId="26EC5965" w14:textId="77777777" w:rsidR="00667542" w:rsidRDefault="00000000">
            <w:pPr>
              <w:numPr>
                <w:ilvl w:val="0"/>
                <w:numId w:val="1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requests confirmation to </w:t>
            </w:r>
            <w:proofErr w:type="gramStart"/>
            <w:r>
              <w:rPr>
                <w:rFonts w:ascii="Times New Roman" w:eastAsia="Times New Roman" w:hAnsi="Times New Roman" w:cs="Times New Roman"/>
                <w:sz w:val="22"/>
                <w:szCs w:val="22"/>
              </w:rPr>
              <w:t>cancel</w:t>
            </w:r>
            <w:proofErr w:type="gramEnd"/>
          </w:p>
          <w:p w14:paraId="542E4C0F" w14:textId="77777777" w:rsidR="00667542" w:rsidRDefault="00000000">
            <w:pPr>
              <w:numPr>
                <w:ilvl w:val="0"/>
                <w:numId w:val="1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confirms </w:t>
            </w:r>
            <w:proofErr w:type="gramStart"/>
            <w:r>
              <w:rPr>
                <w:rFonts w:ascii="Times New Roman" w:eastAsia="Times New Roman" w:hAnsi="Times New Roman" w:cs="Times New Roman"/>
                <w:sz w:val="22"/>
                <w:szCs w:val="22"/>
              </w:rPr>
              <w:t>intent</w:t>
            </w:r>
            <w:proofErr w:type="gramEnd"/>
          </w:p>
          <w:p w14:paraId="0F28C986" w14:textId="77777777" w:rsidR="00667542" w:rsidRDefault="00000000">
            <w:pPr>
              <w:numPr>
                <w:ilvl w:val="0"/>
                <w:numId w:val="14"/>
              </w:numPr>
              <w:spacing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returns to Product Rates screen</w:t>
            </w:r>
          </w:p>
        </w:tc>
      </w:tr>
      <w:tr w:rsidR="00667542" w14:paraId="1D643BBE" w14:textId="77777777">
        <w:trPr>
          <w:trHeight w:val="74"/>
        </w:trPr>
        <w:tc>
          <w:tcPr>
            <w:tcW w:w="2329" w:type="dxa"/>
          </w:tcPr>
          <w:p w14:paraId="4D1C3474"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4E152CC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customer will rate the product (The product will be </w:t>
            </w:r>
            <w:proofErr w:type="gramStart"/>
            <w:r>
              <w:rPr>
                <w:rFonts w:ascii="Times New Roman" w:eastAsia="Times New Roman" w:hAnsi="Times New Roman" w:cs="Times New Roman"/>
                <w:sz w:val="22"/>
                <w:szCs w:val="22"/>
              </w:rPr>
              <w:t>rated</w:t>
            </w:r>
            <w:proofErr w:type="gramEnd"/>
            <w:r>
              <w:rPr>
                <w:rFonts w:ascii="Times New Roman" w:eastAsia="Times New Roman" w:hAnsi="Times New Roman" w:cs="Times New Roman"/>
                <w:sz w:val="22"/>
                <w:szCs w:val="22"/>
              </w:rPr>
              <w:t xml:space="preserve"> and other customers will see it).</w:t>
            </w:r>
          </w:p>
        </w:tc>
      </w:tr>
      <w:tr w:rsidR="00667542" w14:paraId="51C143B7" w14:textId="77777777">
        <w:trPr>
          <w:trHeight w:val="532"/>
        </w:trPr>
        <w:tc>
          <w:tcPr>
            <w:tcW w:w="2329" w:type="dxa"/>
          </w:tcPr>
          <w:p w14:paraId="2954B341"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316D862D"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customer must have an account. The system must have a list of products available, enable customers to search for products and view the details. The system must have a rate system to enable customers to rate.</w:t>
            </w:r>
          </w:p>
        </w:tc>
      </w:tr>
    </w:tbl>
    <w:p w14:paraId="7E4F9560" w14:textId="77777777" w:rsidR="00667542" w:rsidRDefault="00667542"/>
    <w:p w14:paraId="4E22722B" w14:textId="77777777" w:rsidR="00667542" w:rsidRDefault="00667542"/>
    <w:p w14:paraId="1A82C3D9" w14:textId="77777777" w:rsidR="00667542" w:rsidRDefault="00000000">
      <w:pPr>
        <w:pStyle w:val="3"/>
      </w:pPr>
      <w:bookmarkStart w:id="100" w:name="_7r6tnmahkw1w" w:colFirst="0" w:colLast="0"/>
      <w:bookmarkStart w:id="101" w:name="_Toc130931573"/>
      <w:bookmarkStart w:id="102" w:name="_Toc130932195"/>
      <w:bookmarkEnd w:id="100"/>
      <w:r>
        <w:t>Use Case 13</w:t>
      </w:r>
      <w:bookmarkEnd w:id="101"/>
      <w:bookmarkEnd w:id="102"/>
    </w:p>
    <w:p w14:paraId="25A028B6" w14:textId="77777777" w:rsidR="00667542" w:rsidRDefault="00667542"/>
    <w:p w14:paraId="0C468F88" w14:textId="77777777" w:rsidR="00667542" w:rsidRDefault="00667542"/>
    <w:tbl>
      <w:tblPr>
        <w:tblStyle w:val="af6"/>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7E86C948" w14:textId="77777777">
        <w:tc>
          <w:tcPr>
            <w:tcW w:w="2329" w:type="dxa"/>
            <w:shd w:val="clear" w:color="auto" w:fill="31849B"/>
          </w:tcPr>
          <w:p w14:paraId="09FD1DD7" w14:textId="77777777" w:rsidR="00667542" w:rsidRDefault="00000000">
            <w:pPr>
              <w:rPr>
                <w:color w:val="FFFFFF"/>
              </w:rPr>
            </w:pPr>
            <w:r>
              <w:rPr>
                <w:b/>
                <w:color w:val="FFFFFF"/>
              </w:rPr>
              <w:t>Use Case Number:</w:t>
            </w:r>
          </w:p>
        </w:tc>
        <w:tc>
          <w:tcPr>
            <w:tcW w:w="7763" w:type="dxa"/>
            <w:shd w:val="clear" w:color="auto" w:fill="31849B"/>
          </w:tcPr>
          <w:p w14:paraId="4E6E74E1" w14:textId="77777777" w:rsidR="00667542" w:rsidRDefault="00000000">
            <w:pPr>
              <w:rPr>
                <w:color w:val="FFFFFF"/>
              </w:rPr>
            </w:pPr>
            <w:r>
              <w:rPr>
                <w:color w:val="FFFFFF"/>
              </w:rPr>
              <w:t>UC-13</w:t>
            </w:r>
          </w:p>
        </w:tc>
      </w:tr>
      <w:tr w:rsidR="00667542" w14:paraId="090FACB1" w14:textId="77777777">
        <w:trPr>
          <w:trHeight w:val="74"/>
        </w:trPr>
        <w:tc>
          <w:tcPr>
            <w:tcW w:w="2329" w:type="dxa"/>
          </w:tcPr>
          <w:p w14:paraId="13E4BE6E" w14:textId="77777777" w:rsidR="00667542" w:rsidRDefault="00000000">
            <w:r>
              <w:rPr>
                <w:b/>
              </w:rPr>
              <w:lastRenderedPageBreak/>
              <w:t>Use Case Name:</w:t>
            </w:r>
          </w:p>
        </w:tc>
        <w:tc>
          <w:tcPr>
            <w:tcW w:w="7763" w:type="dxa"/>
          </w:tcPr>
          <w:p w14:paraId="496A2B65" w14:textId="77777777" w:rsidR="00667542" w:rsidRDefault="00000000">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Solving customer’s issue</w:t>
            </w:r>
          </w:p>
        </w:tc>
      </w:tr>
      <w:tr w:rsidR="00667542" w14:paraId="395943B1" w14:textId="77777777">
        <w:trPr>
          <w:trHeight w:val="74"/>
        </w:trPr>
        <w:tc>
          <w:tcPr>
            <w:tcW w:w="2329" w:type="dxa"/>
          </w:tcPr>
          <w:p w14:paraId="3960C47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505DCB9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Customer Support</w:t>
            </w:r>
          </w:p>
        </w:tc>
      </w:tr>
      <w:tr w:rsidR="00667542" w14:paraId="03EF9BE7" w14:textId="77777777">
        <w:trPr>
          <w:trHeight w:val="74"/>
        </w:trPr>
        <w:tc>
          <w:tcPr>
            <w:tcW w:w="2329" w:type="dxa"/>
          </w:tcPr>
          <w:p w14:paraId="3086A83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38F0AB7D" w14:textId="322AF391"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solve customers’ </w:t>
            </w:r>
            <w:r w:rsidR="00BB30DC">
              <w:rPr>
                <w:rFonts w:ascii="Times New Roman" w:eastAsia="Times New Roman" w:hAnsi="Times New Roman" w:cs="Times New Roman"/>
                <w:sz w:val="22"/>
                <w:szCs w:val="22"/>
              </w:rPr>
              <w:t>issues,</w:t>
            </w:r>
            <w:r>
              <w:rPr>
                <w:rFonts w:ascii="Times New Roman" w:eastAsia="Times New Roman" w:hAnsi="Times New Roman" w:cs="Times New Roman"/>
                <w:sz w:val="22"/>
                <w:szCs w:val="22"/>
              </w:rPr>
              <w:t xml:space="preserve"> they can </w:t>
            </w:r>
            <w:proofErr w:type="gramStart"/>
            <w:r>
              <w:rPr>
                <w:rFonts w:ascii="Times New Roman" w:eastAsia="Times New Roman" w:hAnsi="Times New Roman" w:cs="Times New Roman"/>
                <w:sz w:val="22"/>
                <w:szCs w:val="22"/>
              </w:rPr>
              <w:t>contact with</w:t>
            </w:r>
            <w:proofErr w:type="gramEnd"/>
            <w:r>
              <w:rPr>
                <w:rFonts w:ascii="Times New Roman" w:eastAsia="Times New Roman" w:hAnsi="Times New Roman" w:cs="Times New Roman"/>
                <w:sz w:val="22"/>
                <w:szCs w:val="22"/>
              </w:rPr>
              <w:t xml:space="preserve"> customer support </w:t>
            </w:r>
          </w:p>
        </w:tc>
      </w:tr>
      <w:tr w:rsidR="00667542" w14:paraId="0F8BEEF4" w14:textId="77777777">
        <w:trPr>
          <w:trHeight w:val="74"/>
        </w:trPr>
        <w:tc>
          <w:tcPr>
            <w:tcW w:w="2329" w:type="dxa"/>
          </w:tcPr>
          <w:p w14:paraId="1A3C96F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2177E4A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3497B04C" w14:textId="77777777">
        <w:trPr>
          <w:trHeight w:val="74"/>
        </w:trPr>
        <w:tc>
          <w:tcPr>
            <w:tcW w:w="2329" w:type="dxa"/>
          </w:tcPr>
          <w:p w14:paraId="065ACC07"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6451E3A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15E4C16C" w14:textId="77777777">
        <w:trPr>
          <w:trHeight w:val="74"/>
        </w:trPr>
        <w:tc>
          <w:tcPr>
            <w:tcW w:w="2329" w:type="dxa"/>
          </w:tcPr>
          <w:p w14:paraId="3A532EA6"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2431646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has issue to get his/her product</w:t>
            </w:r>
          </w:p>
        </w:tc>
      </w:tr>
      <w:tr w:rsidR="00667542" w14:paraId="67345ACD" w14:textId="77777777">
        <w:trPr>
          <w:trHeight w:val="728"/>
        </w:trPr>
        <w:tc>
          <w:tcPr>
            <w:tcW w:w="2329" w:type="dxa"/>
          </w:tcPr>
          <w:p w14:paraId="03DCFA1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4F73247D"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clicks on </w:t>
            </w:r>
            <w:r>
              <w:rPr>
                <w:rFonts w:ascii="Times New Roman" w:eastAsia="Times New Roman" w:hAnsi="Times New Roman" w:cs="Times New Roman"/>
                <w:sz w:val="22"/>
                <w:szCs w:val="22"/>
                <w:u w:val="single"/>
              </w:rPr>
              <w:t>Customer Support</w:t>
            </w:r>
            <w:r>
              <w:rPr>
                <w:rFonts w:ascii="Times New Roman" w:eastAsia="Times New Roman" w:hAnsi="Times New Roman" w:cs="Times New Roman"/>
                <w:sz w:val="22"/>
                <w:szCs w:val="22"/>
              </w:rPr>
              <w:t xml:space="preserve"> option</w:t>
            </w:r>
          </w:p>
          <w:p w14:paraId="0F4BAAFA"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w:t>
            </w:r>
            <w:r>
              <w:rPr>
                <w:rFonts w:ascii="Times New Roman" w:eastAsia="Times New Roman" w:hAnsi="Times New Roman" w:cs="Times New Roman"/>
                <w:sz w:val="22"/>
                <w:szCs w:val="22"/>
                <w:u w:val="single"/>
              </w:rPr>
              <w:t>Contact Options</w:t>
            </w: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i.e.</w:t>
            </w:r>
            <w:proofErr w:type="gramEnd"/>
            <w:r>
              <w:rPr>
                <w:rFonts w:ascii="Times New Roman" w:eastAsia="Times New Roman" w:hAnsi="Times New Roman" w:cs="Times New Roman"/>
                <w:sz w:val="22"/>
                <w:szCs w:val="22"/>
              </w:rPr>
              <w:t xml:space="preserve"> email, live chat, and phone</w:t>
            </w:r>
          </w:p>
          <w:p w14:paraId="64EAEAF2"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live chat option</w:t>
            </w:r>
          </w:p>
          <w:p w14:paraId="2344339C" w14:textId="5668044D"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online </w:t>
            </w:r>
            <w:r w:rsidR="00BB30DC">
              <w:rPr>
                <w:rFonts w:ascii="Times New Roman" w:eastAsia="Times New Roman" w:hAnsi="Times New Roman" w:cs="Times New Roman"/>
                <w:sz w:val="22"/>
                <w:szCs w:val="22"/>
              </w:rPr>
              <w:t xml:space="preserve">chat </w:t>
            </w:r>
            <w:proofErr w:type="gramStart"/>
            <w:r w:rsidR="00BB30DC">
              <w:rPr>
                <w:rFonts w:ascii="Times New Roman" w:eastAsia="Times New Roman" w:hAnsi="Times New Roman" w:cs="Times New Roman"/>
                <w:sz w:val="22"/>
                <w:szCs w:val="22"/>
              </w:rPr>
              <w:t>box</w:t>
            </w:r>
            <w:proofErr w:type="gramEnd"/>
          </w:p>
          <w:p w14:paraId="0A7CBE84"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expresses his/her </w:t>
            </w:r>
            <w:proofErr w:type="gramStart"/>
            <w:r>
              <w:rPr>
                <w:rFonts w:ascii="Times New Roman" w:eastAsia="Times New Roman" w:hAnsi="Times New Roman" w:cs="Times New Roman"/>
                <w:sz w:val="22"/>
                <w:szCs w:val="22"/>
              </w:rPr>
              <w:t>issue</w:t>
            </w:r>
            <w:proofErr w:type="gramEnd"/>
          </w:p>
          <w:p w14:paraId="6EA5956F"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 member of the customer support department </w:t>
            </w:r>
            <w:proofErr w:type="gramStart"/>
            <w:r>
              <w:rPr>
                <w:rFonts w:ascii="Times New Roman" w:eastAsia="Times New Roman" w:hAnsi="Times New Roman" w:cs="Times New Roman"/>
                <w:sz w:val="22"/>
                <w:szCs w:val="22"/>
              </w:rPr>
              <w:t>replies</w:t>
            </w:r>
            <w:proofErr w:type="gramEnd"/>
            <w:r>
              <w:rPr>
                <w:rFonts w:ascii="Times New Roman" w:eastAsia="Times New Roman" w:hAnsi="Times New Roman" w:cs="Times New Roman"/>
                <w:sz w:val="22"/>
                <w:szCs w:val="22"/>
              </w:rPr>
              <w:t xml:space="preserve"> customer’s issue</w:t>
            </w:r>
          </w:p>
          <w:p w14:paraId="6162A81A"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Customer’s issue has </w:t>
            </w:r>
            <w:proofErr w:type="gramStart"/>
            <w:r>
              <w:rPr>
                <w:rFonts w:ascii="Times New Roman" w:eastAsia="Times New Roman" w:hAnsi="Times New Roman" w:cs="Times New Roman"/>
                <w:sz w:val="22"/>
                <w:szCs w:val="22"/>
              </w:rPr>
              <w:t>solved</w:t>
            </w:r>
            <w:proofErr w:type="gramEnd"/>
          </w:p>
          <w:p w14:paraId="20D7D320"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requests to rate the </w:t>
            </w:r>
            <w:proofErr w:type="gramStart"/>
            <w:r>
              <w:rPr>
                <w:rFonts w:ascii="Times New Roman" w:eastAsia="Times New Roman" w:hAnsi="Times New Roman" w:cs="Times New Roman"/>
                <w:sz w:val="22"/>
                <w:szCs w:val="22"/>
              </w:rPr>
              <w:t>service</w:t>
            </w:r>
            <w:proofErr w:type="gramEnd"/>
          </w:p>
          <w:p w14:paraId="12CB38C3"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rates service</w:t>
            </w:r>
          </w:p>
          <w:p w14:paraId="194D44EB"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system requests the confirmation of the customer's </w:t>
            </w:r>
            <w:proofErr w:type="gramStart"/>
            <w:r>
              <w:rPr>
                <w:rFonts w:ascii="Times New Roman" w:eastAsia="Times New Roman" w:hAnsi="Times New Roman" w:cs="Times New Roman"/>
                <w:sz w:val="22"/>
                <w:szCs w:val="22"/>
              </w:rPr>
              <w:t>rate</w:t>
            </w:r>
            <w:proofErr w:type="gramEnd"/>
          </w:p>
          <w:p w14:paraId="4459A810"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confirms </w:t>
            </w:r>
            <w:proofErr w:type="gramStart"/>
            <w:r>
              <w:rPr>
                <w:rFonts w:ascii="Times New Roman" w:eastAsia="Times New Roman" w:hAnsi="Times New Roman" w:cs="Times New Roman"/>
                <w:sz w:val="22"/>
                <w:szCs w:val="22"/>
              </w:rPr>
              <w:t>rate</w:t>
            </w:r>
            <w:proofErr w:type="gramEnd"/>
          </w:p>
          <w:p w14:paraId="3E914C99"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confirmation </w:t>
            </w:r>
            <w:proofErr w:type="gramStart"/>
            <w:r>
              <w:rPr>
                <w:rFonts w:ascii="Times New Roman" w:eastAsia="Times New Roman" w:hAnsi="Times New Roman" w:cs="Times New Roman"/>
                <w:sz w:val="22"/>
                <w:szCs w:val="22"/>
              </w:rPr>
              <w:t>of  rate</w:t>
            </w:r>
            <w:proofErr w:type="gramEnd"/>
          </w:p>
        </w:tc>
      </w:tr>
      <w:tr w:rsidR="00667542" w14:paraId="49927954" w14:textId="77777777">
        <w:trPr>
          <w:trHeight w:val="74"/>
        </w:trPr>
        <w:tc>
          <w:tcPr>
            <w:tcW w:w="2329" w:type="dxa"/>
          </w:tcPr>
          <w:p w14:paraId="5E8C66C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4B4FC73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2 in success scenario Customer clicks on email option</w:t>
            </w:r>
          </w:p>
          <w:p w14:paraId="4E9B8564"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writes email about his/her issue</w:t>
            </w:r>
          </w:p>
          <w:p w14:paraId="3F592E70"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service reads the email and responds with a solution to the </w:t>
            </w:r>
            <w:proofErr w:type="gramStart"/>
            <w:r>
              <w:rPr>
                <w:rFonts w:ascii="Times New Roman" w:eastAsia="Times New Roman" w:hAnsi="Times New Roman" w:cs="Times New Roman"/>
                <w:sz w:val="22"/>
                <w:szCs w:val="22"/>
              </w:rPr>
              <w:t>problem</w:t>
            </w:r>
            <w:proofErr w:type="gramEnd"/>
          </w:p>
          <w:p w14:paraId="5B5741BF"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reads the email and learns how to solve his/her </w:t>
            </w:r>
            <w:proofErr w:type="gramStart"/>
            <w:r>
              <w:rPr>
                <w:rFonts w:ascii="Times New Roman" w:eastAsia="Times New Roman" w:hAnsi="Times New Roman" w:cs="Times New Roman"/>
                <w:sz w:val="22"/>
                <w:szCs w:val="22"/>
              </w:rPr>
              <w:t>issue</w:t>
            </w:r>
            <w:proofErr w:type="gramEnd"/>
          </w:p>
          <w:p w14:paraId="3D822C08"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requests to rate the </w:t>
            </w:r>
            <w:proofErr w:type="gramStart"/>
            <w:r>
              <w:rPr>
                <w:rFonts w:ascii="Times New Roman" w:eastAsia="Times New Roman" w:hAnsi="Times New Roman" w:cs="Times New Roman"/>
                <w:sz w:val="22"/>
                <w:szCs w:val="22"/>
              </w:rPr>
              <w:t>service</w:t>
            </w:r>
            <w:proofErr w:type="gramEnd"/>
          </w:p>
          <w:p w14:paraId="45DFFB1C"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rates service</w:t>
            </w:r>
          </w:p>
          <w:p w14:paraId="3CB13099"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system requests the confirmation of the customer's </w:t>
            </w:r>
            <w:proofErr w:type="gramStart"/>
            <w:r>
              <w:rPr>
                <w:rFonts w:ascii="Times New Roman" w:eastAsia="Times New Roman" w:hAnsi="Times New Roman" w:cs="Times New Roman"/>
                <w:sz w:val="22"/>
                <w:szCs w:val="22"/>
              </w:rPr>
              <w:t>rate</w:t>
            </w:r>
            <w:proofErr w:type="gramEnd"/>
          </w:p>
          <w:p w14:paraId="74A225BC"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confirms </w:t>
            </w:r>
            <w:proofErr w:type="gramStart"/>
            <w:r>
              <w:rPr>
                <w:rFonts w:ascii="Times New Roman" w:eastAsia="Times New Roman" w:hAnsi="Times New Roman" w:cs="Times New Roman"/>
                <w:sz w:val="22"/>
                <w:szCs w:val="22"/>
              </w:rPr>
              <w:t>rate</w:t>
            </w:r>
            <w:proofErr w:type="gramEnd"/>
          </w:p>
          <w:p w14:paraId="0B8E9A6E"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confirmation </w:t>
            </w:r>
            <w:proofErr w:type="gramStart"/>
            <w:r>
              <w:rPr>
                <w:rFonts w:ascii="Times New Roman" w:eastAsia="Times New Roman" w:hAnsi="Times New Roman" w:cs="Times New Roman"/>
                <w:sz w:val="22"/>
                <w:szCs w:val="22"/>
              </w:rPr>
              <w:t>of  rate</w:t>
            </w:r>
            <w:proofErr w:type="gramEnd"/>
          </w:p>
          <w:p w14:paraId="78C72E9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2 in success scenario Customer clicks on phone option</w:t>
            </w:r>
          </w:p>
          <w:p w14:paraId="0C54809A"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calls the customer </w:t>
            </w:r>
            <w:proofErr w:type="gramStart"/>
            <w:r>
              <w:rPr>
                <w:rFonts w:ascii="Times New Roman" w:eastAsia="Times New Roman" w:hAnsi="Times New Roman" w:cs="Times New Roman"/>
                <w:sz w:val="22"/>
                <w:szCs w:val="22"/>
              </w:rPr>
              <w:t>service</w:t>
            </w:r>
            <w:proofErr w:type="gramEnd"/>
          </w:p>
          <w:p w14:paraId="20D64AB8"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 representative answers the incoming call</w:t>
            </w:r>
          </w:p>
          <w:p w14:paraId="57FD4637"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complains about his/her </w:t>
            </w:r>
            <w:proofErr w:type="gramStart"/>
            <w:r>
              <w:rPr>
                <w:rFonts w:ascii="Times New Roman" w:eastAsia="Times New Roman" w:hAnsi="Times New Roman" w:cs="Times New Roman"/>
                <w:sz w:val="22"/>
                <w:szCs w:val="22"/>
              </w:rPr>
              <w:t>issue</w:t>
            </w:r>
            <w:proofErr w:type="gramEnd"/>
          </w:p>
          <w:p w14:paraId="2A7B8FDD"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Representative explains what causes </w:t>
            </w:r>
            <w:proofErr w:type="gramStart"/>
            <w:r>
              <w:rPr>
                <w:rFonts w:ascii="Times New Roman" w:eastAsia="Times New Roman" w:hAnsi="Times New Roman" w:cs="Times New Roman"/>
                <w:sz w:val="22"/>
                <w:szCs w:val="22"/>
              </w:rPr>
              <w:t>issue</w:t>
            </w:r>
            <w:proofErr w:type="gramEnd"/>
          </w:p>
          <w:p w14:paraId="614AC9A1"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understood the issue and ends the </w:t>
            </w:r>
            <w:proofErr w:type="gramStart"/>
            <w:r>
              <w:rPr>
                <w:rFonts w:ascii="Times New Roman" w:eastAsia="Times New Roman" w:hAnsi="Times New Roman" w:cs="Times New Roman"/>
                <w:sz w:val="22"/>
                <w:szCs w:val="22"/>
              </w:rPr>
              <w:t>call</w:t>
            </w:r>
            <w:proofErr w:type="gramEnd"/>
          </w:p>
          <w:p w14:paraId="0D26161C"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asks how was call service and requests to rate the </w:t>
            </w:r>
            <w:proofErr w:type="gramStart"/>
            <w:r>
              <w:rPr>
                <w:rFonts w:ascii="Times New Roman" w:eastAsia="Times New Roman" w:hAnsi="Times New Roman" w:cs="Times New Roman"/>
                <w:sz w:val="22"/>
                <w:szCs w:val="22"/>
              </w:rPr>
              <w:t>service</w:t>
            </w:r>
            <w:proofErr w:type="gramEnd"/>
          </w:p>
          <w:p w14:paraId="092AE3E0"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rates service</w:t>
            </w:r>
          </w:p>
          <w:p w14:paraId="4D74C897"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system requests the confirmation of the customer's </w:t>
            </w:r>
            <w:proofErr w:type="gramStart"/>
            <w:r>
              <w:rPr>
                <w:rFonts w:ascii="Times New Roman" w:eastAsia="Times New Roman" w:hAnsi="Times New Roman" w:cs="Times New Roman"/>
                <w:sz w:val="22"/>
                <w:szCs w:val="22"/>
              </w:rPr>
              <w:t>rate</w:t>
            </w:r>
            <w:proofErr w:type="gramEnd"/>
          </w:p>
          <w:p w14:paraId="144015E2"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confirms </w:t>
            </w:r>
            <w:proofErr w:type="gramStart"/>
            <w:r>
              <w:rPr>
                <w:rFonts w:ascii="Times New Roman" w:eastAsia="Times New Roman" w:hAnsi="Times New Roman" w:cs="Times New Roman"/>
                <w:sz w:val="22"/>
                <w:szCs w:val="22"/>
              </w:rPr>
              <w:t>rate</w:t>
            </w:r>
            <w:proofErr w:type="gramEnd"/>
          </w:p>
          <w:p w14:paraId="79944E73"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confirmation </w:t>
            </w:r>
            <w:proofErr w:type="gramStart"/>
            <w:r>
              <w:rPr>
                <w:rFonts w:ascii="Times New Roman" w:eastAsia="Times New Roman" w:hAnsi="Times New Roman" w:cs="Times New Roman"/>
                <w:sz w:val="22"/>
                <w:szCs w:val="22"/>
              </w:rPr>
              <w:t>of  rate</w:t>
            </w:r>
            <w:proofErr w:type="gramEnd"/>
          </w:p>
        </w:tc>
      </w:tr>
      <w:tr w:rsidR="00667542" w14:paraId="7D70EE92" w14:textId="77777777">
        <w:trPr>
          <w:trHeight w:val="74"/>
        </w:trPr>
        <w:tc>
          <w:tcPr>
            <w:tcW w:w="2329" w:type="dxa"/>
          </w:tcPr>
          <w:p w14:paraId="1345668E"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687C23A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issue has solved</w:t>
            </w:r>
          </w:p>
        </w:tc>
      </w:tr>
      <w:tr w:rsidR="00667542" w14:paraId="3047CCD4" w14:textId="77777777">
        <w:trPr>
          <w:trHeight w:val="1185"/>
        </w:trPr>
        <w:tc>
          <w:tcPr>
            <w:tcW w:w="2329" w:type="dxa"/>
          </w:tcPr>
          <w:p w14:paraId="707D519E"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12B120E6"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Customer must have account. The system must have customer support representatives to help them solve their issues. The system must have a rate system to enable customers to rate.</w:t>
            </w:r>
          </w:p>
        </w:tc>
      </w:tr>
    </w:tbl>
    <w:p w14:paraId="4D89C079" w14:textId="77777777" w:rsidR="00667542" w:rsidRDefault="00667542"/>
    <w:p w14:paraId="38A9CB88" w14:textId="77777777" w:rsidR="00667542" w:rsidRDefault="00667542"/>
    <w:p w14:paraId="64F1F79F" w14:textId="77777777" w:rsidR="00667542" w:rsidRDefault="00667542"/>
    <w:p w14:paraId="34FDBF9B" w14:textId="77777777" w:rsidR="00667542" w:rsidRDefault="00000000" w:rsidP="00C114DC">
      <w:pPr>
        <w:pStyle w:val="1"/>
        <w:ind w:left="0" w:firstLine="0"/>
      </w:pPr>
      <w:bookmarkStart w:id="103" w:name="_Toc130931574"/>
      <w:bookmarkStart w:id="104" w:name="_Toc130932196"/>
      <w:r>
        <w:t>References</w:t>
      </w:r>
      <w:bookmarkEnd w:id="103"/>
      <w:bookmarkEnd w:id="104"/>
    </w:p>
    <w:p w14:paraId="32198410" w14:textId="17EC1648" w:rsidR="00BB30DC" w:rsidRDefault="00BB30DC"/>
    <w:p w14:paraId="61BBFFF5" w14:textId="7D4E9B78" w:rsidR="00BA170F" w:rsidRPr="00210813" w:rsidRDefault="00BA170F" w:rsidP="00BA170F">
      <w:pPr>
        <w:numPr>
          <w:ilvl w:val="0"/>
          <w:numId w:val="54"/>
        </w:numPr>
      </w:pPr>
      <w:r>
        <w:t xml:space="preserve">Hines, K. (2022, June 9). </w:t>
      </w:r>
      <w:r>
        <w:rPr>
          <w:i/>
        </w:rPr>
        <w:t xml:space="preserve">21 Must-Have Features </w:t>
      </w:r>
      <w:proofErr w:type="gramStart"/>
      <w:r>
        <w:rPr>
          <w:i/>
        </w:rPr>
        <w:t>For</w:t>
      </w:r>
      <w:proofErr w:type="gramEnd"/>
      <w:r>
        <w:rPr>
          <w:i/>
        </w:rPr>
        <w:t xml:space="preserve"> Ecommerce Sites. </w:t>
      </w:r>
      <w:proofErr w:type="spellStart"/>
      <w:r>
        <w:t>SearchEngineJournal</w:t>
      </w:r>
      <w:proofErr w:type="spellEnd"/>
      <w:r>
        <w:t xml:space="preserve">. </w:t>
      </w:r>
      <w:hyperlink r:id="rId10">
        <w:r>
          <w:rPr>
            <w:color w:val="1155CC"/>
            <w:u w:val="single"/>
          </w:rPr>
          <w:t>https://www.searchenginejournal.com/ecommerce-guide/must-have-website-features/</w:t>
        </w:r>
      </w:hyperlink>
    </w:p>
    <w:p w14:paraId="4BAF4447" w14:textId="77777777" w:rsidR="00210813" w:rsidRDefault="00210813" w:rsidP="00210813">
      <w:pPr>
        <w:ind w:left="720"/>
      </w:pPr>
    </w:p>
    <w:p w14:paraId="0457496D" w14:textId="77777777" w:rsidR="00BA170F" w:rsidRDefault="00BA170F" w:rsidP="00BA170F">
      <w:pPr>
        <w:numPr>
          <w:ilvl w:val="0"/>
          <w:numId w:val="54"/>
        </w:numPr>
        <w:spacing w:after="240"/>
      </w:pPr>
      <w:r>
        <w:rPr>
          <w:i/>
        </w:rPr>
        <w:lastRenderedPageBreak/>
        <w:t>72 Online Store Features to Start &amp; Scale in 2022</w:t>
      </w:r>
      <w:r>
        <w:t xml:space="preserve">. (2022). </w:t>
      </w:r>
      <w:proofErr w:type="spellStart"/>
      <w:r>
        <w:t>Technosquare</w:t>
      </w:r>
      <w:proofErr w:type="spellEnd"/>
      <w:r>
        <w:t xml:space="preserve">. </w:t>
      </w:r>
      <w:hyperlink r:id="rId11">
        <w:r>
          <w:rPr>
            <w:color w:val="1155CC"/>
            <w:u w:val="single"/>
          </w:rPr>
          <w:t>https://www.techosquare.com/blog/online-store-features-list</w:t>
        </w:r>
      </w:hyperlink>
    </w:p>
    <w:p w14:paraId="425AD53F" w14:textId="0F07597E" w:rsidR="00595459" w:rsidRDefault="00BA170F" w:rsidP="00595459">
      <w:pPr>
        <w:pStyle w:val="af9"/>
        <w:numPr>
          <w:ilvl w:val="0"/>
          <w:numId w:val="54"/>
        </w:numPr>
      </w:pPr>
      <w:r>
        <w:t>Dennis, A. (2014). Systems Analysis and Design, 6th Edition. ISBN: 978-1118897843</w:t>
      </w:r>
    </w:p>
    <w:p w14:paraId="7C66B56D" w14:textId="77777777" w:rsidR="00595459" w:rsidRPr="00595459" w:rsidRDefault="00595459" w:rsidP="00595459">
      <w:pPr>
        <w:pStyle w:val="af9"/>
      </w:pPr>
    </w:p>
    <w:p w14:paraId="28010167" w14:textId="3C394707" w:rsidR="00595459" w:rsidRPr="00595459" w:rsidRDefault="00595459" w:rsidP="00595459">
      <w:pPr>
        <w:pStyle w:val="af9"/>
        <w:numPr>
          <w:ilvl w:val="0"/>
          <w:numId w:val="54"/>
        </w:numPr>
      </w:pPr>
      <w:r w:rsidRPr="00595459">
        <w:rPr>
          <w:rFonts w:ascii="Söhne" w:hAnsi="Söhne"/>
        </w:rPr>
        <w:t>Cockburn, A. (2000). Writing Effective Use Cases. Addison-Wesley Professional</w:t>
      </w:r>
    </w:p>
    <w:p w14:paraId="571F9209" w14:textId="2F180D34" w:rsidR="00BB30DC" w:rsidRDefault="00BB30DC" w:rsidP="00BA170F">
      <w:pPr>
        <w:pStyle w:val="af9"/>
      </w:pPr>
    </w:p>
    <w:p w14:paraId="48BF4B4C" w14:textId="77777777" w:rsidR="00595459" w:rsidRDefault="00595459" w:rsidP="00BA170F">
      <w:pPr>
        <w:pStyle w:val="af9"/>
      </w:pPr>
    </w:p>
    <w:sectPr w:rsidR="00595459">
      <w:headerReference w:type="default" r:id="rId12"/>
      <w:footerReference w:type="default" r:id="rId13"/>
      <w:pgSz w:w="11907" w:h="16839"/>
      <w:pgMar w:top="851" w:right="1134" w:bottom="85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E93C2" w14:textId="77777777" w:rsidR="00954CE2" w:rsidRDefault="00954CE2">
      <w:r>
        <w:separator/>
      </w:r>
    </w:p>
  </w:endnote>
  <w:endnote w:type="continuationSeparator" w:id="0">
    <w:p w14:paraId="54C3C527" w14:textId="77777777" w:rsidR="00954CE2" w:rsidRDefault="00954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öhn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9BDED" w14:textId="77777777" w:rsidR="00667542" w:rsidRDefault="00667542">
    <w:pPr>
      <w:pBdr>
        <w:top w:val="nil"/>
        <w:left w:val="nil"/>
        <w:bottom w:val="nil"/>
        <w:right w:val="nil"/>
        <w:between w:val="nil"/>
      </w:pBdr>
      <w:tabs>
        <w:tab w:val="right" w:pos="9639"/>
      </w:tabs>
      <w:jc w:val="right"/>
      <w:rPr>
        <w:color w:val="000000"/>
      </w:rPr>
    </w:pPr>
  </w:p>
  <w:p w14:paraId="7867F9E5" w14:textId="77777777" w:rsidR="00667542" w:rsidRDefault="00000000">
    <w:pPr>
      <w:pBdr>
        <w:top w:val="nil"/>
        <w:left w:val="nil"/>
        <w:bottom w:val="nil"/>
        <w:right w:val="nil"/>
        <w:between w:val="nil"/>
      </w:pBdr>
      <w:tabs>
        <w:tab w:val="right" w:pos="9639"/>
      </w:tabs>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3C7247">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3C7247">
      <w:rPr>
        <w:b/>
        <w:noProof/>
        <w:color w:val="000000"/>
      </w:rPr>
      <w:t>2</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5D0EF" w14:textId="77777777" w:rsidR="00954CE2" w:rsidRDefault="00954CE2">
      <w:r>
        <w:separator/>
      </w:r>
    </w:p>
  </w:footnote>
  <w:footnote w:type="continuationSeparator" w:id="0">
    <w:p w14:paraId="28A89B9F" w14:textId="77777777" w:rsidR="00954CE2" w:rsidRDefault="00954CE2">
      <w:r>
        <w:continuationSeparator/>
      </w:r>
    </w:p>
  </w:footnote>
  <w:footnote w:id="1">
    <w:p w14:paraId="4FB00067" w14:textId="77777777" w:rsidR="00210813" w:rsidRPr="00210813" w:rsidRDefault="00210813" w:rsidP="00210813">
      <w:pPr>
        <w:numPr>
          <w:ilvl w:val="0"/>
          <w:numId w:val="54"/>
        </w:numPr>
        <w:rPr>
          <w:sz w:val="18"/>
          <w:szCs w:val="18"/>
        </w:rPr>
      </w:pPr>
      <w:r w:rsidRPr="00210813">
        <w:rPr>
          <w:rStyle w:val="afc"/>
          <w:sz w:val="18"/>
          <w:szCs w:val="18"/>
        </w:rPr>
        <w:footnoteRef/>
      </w:r>
      <w:r w:rsidRPr="00210813">
        <w:rPr>
          <w:sz w:val="18"/>
          <w:szCs w:val="18"/>
        </w:rPr>
        <w:t xml:space="preserve"> Hines, K. (2022, June 9). </w:t>
      </w:r>
      <w:r w:rsidRPr="00210813">
        <w:rPr>
          <w:i/>
          <w:sz w:val="18"/>
          <w:szCs w:val="18"/>
        </w:rPr>
        <w:t xml:space="preserve">21 Must-Have Features </w:t>
      </w:r>
      <w:proofErr w:type="gramStart"/>
      <w:r w:rsidRPr="00210813">
        <w:rPr>
          <w:i/>
          <w:sz w:val="18"/>
          <w:szCs w:val="18"/>
        </w:rPr>
        <w:t>For</w:t>
      </w:r>
      <w:proofErr w:type="gramEnd"/>
      <w:r w:rsidRPr="00210813">
        <w:rPr>
          <w:i/>
          <w:sz w:val="18"/>
          <w:szCs w:val="18"/>
        </w:rPr>
        <w:t xml:space="preserve"> Ecommerce Sites. </w:t>
      </w:r>
      <w:proofErr w:type="spellStart"/>
      <w:r w:rsidRPr="00210813">
        <w:rPr>
          <w:sz w:val="18"/>
          <w:szCs w:val="18"/>
        </w:rPr>
        <w:t>SearchEngineJournal</w:t>
      </w:r>
      <w:proofErr w:type="spellEnd"/>
      <w:r w:rsidRPr="00210813">
        <w:rPr>
          <w:sz w:val="18"/>
          <w:szCs w:val="18"/>
        </w:rPr>
        <w:t xml:space="preserve">. </w:t>
      </w:r>
      <w:hyperlink r:id="rId1">
        <w:r w:rsidRPr="00210813">
          <w:rPr>
            <w:color w:val="1155CC"/>
            <w:sz w:val="18"/>
            <w:szCs w:val="18"/>
            <w:u w:val="single"/>
          </w:rPr>
          <w:t>https://www.searchenginejournal.com/ecommerce-guide/must-have-website-features/</w:t>
        </w:r>
      </w:hyperlink>
    </w:p>
    <w:p w14:paraId="4EAAC2FB" w14:textId="77777777" w:rsidR="00210813" w:rsidRDefault="00210813">
      <w:pPr>
        <w:pStyle w:val="afa"/>
      </w:pPr>
    </w:p>
  </w:footnote>
  <w:footnote w:id="2">
    <w:p w14:paraId="4044F2EF" w14:textId="77777777" w:rsidR="00210813" w:rsidRPr="00210813" w:rsidRDefault="00210813" w:rsidP="00210813">
      <w:pPr>
        <w:numPr>
          <w:ilvl w:val="0"/>
          <w:numId w:val="54"/>
        </w:numPr>
        <w:spacing w:after="240"/>
        <w:rPr>
          <w:sz w:val="20"/>
          <w:szCs w:val="20"/>
        </w:rPr>
      </w:pPr>
      <w:r w:rsidRPr="00210813">
        <w:rPr>
          <w:rStyle w:val="afc"/>
          <w:sz w:val="20"/>
          <w:szCs w:val="20"/>
        </w:rPr>
        <w:footnoteRef/>
      </w:r>
      <w:r w:rsidRPr="00210813">
        <w:rPr>
          <w:sz w:val="20"/>
          <w:szCs w:val="20"/>
        </w:rPr>
        <w:t xml:space="preserve"> </w:t>
      </w:r>
      <w:r w:rsidRPr="00210813">
        <w:rPr>
          <w:i/>
          <w:sz w:val="20"/>
          <w:szCs w:val="20"/>
        </w:rPr>
        <w:t>72 Online Store Features to Start &amp; Scale in 2022</w:t>
      </w:r>
      <w:r w:rsidRPr="00210813">
        <w:rPr>
          <w:sz w:val="20"/>
          <w:szCs w:val="20"/>
        </w:rPr>
        <w:t xml:space="preserve">. (2022). </w:t>
      </w:r>
      <w:proofErr w:type="spellStart"/>
      <w:r w:rsidRPr="00210813">
        <w:rPr>
          <w:sz w:val="20"/>
          <w:szCs w:val="20"/>
        </w:rPr>
        <w:t>Technosquare</w:t>
      </w:r>
      <w:proofErr w:type="spellEnd"/>
      <w:r w:rsidRPr="00210813">
        <w:rPr>
          <w:sz w:val="20"/>
          <w:szCs w:val="20"/>
        </w:rPr>
        <w:t xml:space="preserve">. </w:t>
      </w:r>
      <w:hyperlink r:id="rId2">
        <w:r w:rsidRPr="00210813">
          <w:rPr>
            <w:color w:val="1155CC"/>
            <w:sz w:val="20"/>
            <w:szCs w:val="20"/>
            <w:u w:val="single"/>
          </w:rPr>
          <w:t>https://www.techosquare.com/blog/online-store-features-list</w:t>
        </w:r>
      </w:hyperlink>
    </w:p>
    <w:p w14:paraId="0F8F8B61" w14:textId="30289963" w:rsidR="00210813" w:rsidRDefault="00210813">
      <w:pPr>
        <w:pStyle w:val="afa"/>
      </w:pPr>
    </w:p>
  </w:footnote>
  <w:footnote w:id="3">
    <w:p w14:paraId="3EB8278F" w14:textId="687A58C2" w:rsidR="00233F55" w:rsidRPr="00233F55" w:rsidRDefault="00233F55">
      <w:pPr>
        <w:pStyle w:val="afa"/>
        <w:rPr>
          <w:sz w:val="18"/>
          <w:szCs w:val="18"/>
        </w:rPr>
      </w:pPr>
      <w:r w:rsidRPr="00233F55">
        <w:rPr>
          <w:rStyle w:val="afc"/>
          <w:sz w:val="18"/>
          <w:szCs w:val="18"/>
        </w:rPr>
        <w:footnoteRef/>
      </w:r>
      <w:r w:rsidRPr="00233F55">
        <w:rPr>
          <w:sz w:val="18"/>
          <w:szCs w:val="18"/>
        </w:rPr>
        <w:t xml:space="preserve"> </w:t>
      </w:r>
      <w:r w:rsidRPr="00233F55">
        <w:rPr>
          <w:rFonts w:ascii="Söhne" w:hAnsi="Söhne"/>
          <w:sz w:val="19"/>
        </w:rPr>
        <w:t>Cockburn, A. (2000). Writing Effective Use Cases. Addison-Wesley Professional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AAB5E" w14:textId="77777777" w:rsidR="00667542" w:rsidRDefault="00667542">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2E04"/>
    <w:multiLevelType w:val="hybridMultilevel"/>
    <w:tmpl w:val="35B4812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9B758AE"/>
    <w:multiLevelType w:val="multilevel"/>
    <w:tmpl w:val="C11A9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06324E"/>
    <w:multiLevelType w:val="multilevel"/>
    <w:tmpl w:val="5240B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9D3322"/>
    <w:multiLevelType w:val="multilevel"/>
    <w:tmpl w:val="A8622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C33B23"/>
    <w:multiLevelType w:val="multilevel"/>
    <w:tmpl w:val="FF2494F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 w15:restartNumberingAfterBreak="0">
    <w:nsid w:val="14C73BAE"/>
    <w:multiLevelType w:val="multilevel"/>
    <w:tmpl w:val="67E2C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324D7C"/>
    <w:multiLevelType w:val="hybridMultilevel"/>
    <w:tmpl w:val="E5B275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7A016CF"/>
    <w:multiLevelType w:val="multilevel"/>
    <w:tmpl w:val="59F0D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F84383"/>
    <w:multiLevelType w:val="multilevel"/>
    <w:tmpl w:val="814EFA04"/>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9" w15:restartNumberingAfterBreak="0">
    <w:nsid w:val="1B681273"/>
    <w:multiLevelType w:val="multilevel"/>
    <w:tmpl w:val="CFF0C5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BB36A65"/>
    <w:multiLevelType w:val="multilevel"/>
    <w:tmpl w:val="C94010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1C510348"/>
    <w:multiLevelType w:val="multilevel"/>
    <w:tmpl w:val="240E8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D68599B"/>
    <w:multiLevelType w:val="multilevel"/>
    <w:tmpl w:val="B5A4027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3" w15:restartNumberingAfterBreak="0">
    <w:nsid w:val="1E042D49"/>
    <w:multiLevelType w:val="multilevel"/>
    <w:tmpl w:val="0C101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EC64EE3"/>
    <w:multiLevelType w:val="multilevel"/>
    <w:tmpl w:val="3ADA3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2402113"/>
    <w:multiLevelType w:val="multilevel"/>
    <w:tmpl w:val="143A6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2CE642A"/>
    <w:multiLevelType w:val="multilevel"/>
    <w:tmpl w:val="FC968F9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7" w15:restartNumberingAfterBreak="0">
    <w:nsid w:val="22DF08E7"/>
    <w:multiLevelType w:val="multilevel"/>
    <w:tmpl w:val="635E9F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35D54BC"/>
    <w:multiLevelType w:val="multilevel"/>
    <w:tmpl w:val="FE42E004"/>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9" w15:restartNumberingAfterBreak="0">
    <w:nsid w:val="245C1389"/>
    <w:multiLevelType w:val="multilevel"/>
    <w:tmpl w:val="2F2871B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0" w15:restartNumberingAfterBreak="0">
    <w:nsid w:val="24C26FA9"/>
    <w:multiLevelType w:val="multilevel"/>
    <w:tmpl w:val="033EB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5630474"/>
    <w:multiLevelType w:val="multilevel"/>
    <w:tmpl w:val="2182B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7F36158"/>
    <w:multiLevelType w:val="multilevel"/>
    <w:tmpl w:val="8608671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3" w15:restartNumberingAfterBreak="0">
    <w:nsid w:val="28D1030F"/>
    <w:multiLevelType w:val="multilevel"/>
    <w:tmpl w:val="1252406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4" w15:restartNumberingAfterBreak="0">
    <w:nsid w:val="30586F1A"/>
    <w:multiLevelType w:val="multilevel"/>
    <w:tmpl w:val="F2F07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1A532E0"/>
    <w:multiLevelType w:val="multilevel"/>
    <w:tmpl w:val="DC16F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1CD43DA"/>
    <w:multiLevelType w:val="multilevel"/>
    <w:tmpl w:val="96BE678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7" w15:restartNumberingAfterBreak="0">
    <w:nsid w:val="340434CB"/>
    <w:multiLevelType w:val="multilevel"/>
    <w:tmpl w:val="F620AA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37183F88"/>
    <w:multiLevelType w:val="multilevel"/>
    <w:tmpl w:val="29644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FD87FEC"/>
    <w:multiLevelType w:val="multilevel"/>
    <w:tmpl w:val="B69299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345681B"/>
    <w:multiLevelType w:val="multilevel"/>
    <w:tmpl w:val="42EE0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50A4FAE"/>
    <w:multiLevelType w:val="multilevel"/>
    <w:tmpl w:val="0CFA1D5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2" w15:restartNumberingAfterBreak="0">
    <w:nsid w:val="467414C5"/>
    <w:multiLevelType w:val="multilevel"/>
    <w:tmpl w:val="E6341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9BF63CF"/>
    <w:multiLevelType w:val="hybridMultilevel"/>
    <w:tmpl w:val="C22CAA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4F5536EF"/>
    <w:multiLevelType w:val="multilevel"/>
    <w:tmpl w:val="792C2C1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5" w15:restartNumberingAfterBreak="0">
    <w:nsid w:val="50B03CF8"/>
    <w:multiLevelType w:val="multilevel"/>
    <w:tmpl w:val="684A3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4C70C31"/>
    <w:multiLevelType w:val="multilevel"/>
    <w:tmpl w:val="B51A55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6B36C58"/>
    <w:multiLevelType w:val="multilevel"/>
    <w:tmpl w:val="9B709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B3D7136"/>
    <w:multiLevelType w:val="multilevel"/>
    <w:tmpl w:val="E8C0B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B4C29C9"/>
    <w:multiLevelType w:val="hybridMultilevel"/>
    <w:tmpl w:val="68F04D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5BE80CB8"/>
    <w:multiLevelType w:val="hybridMultilevel"/>
    <w:tmpl w:val="2026B3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5C6547BC"/>
    <w:multiLevelType w:val="multilevel"/>
    <w:tmpl w:val="8786B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5E646F1C"/>
    <w:multiLevelType w:val="hybridMultilevel"/>
    <w:tmpl w:val="A44C6E8E"/>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3" w15:restartNumberingAfterBreak="0">
    <w:nsid w:val="60D10BC5"/>
    <w:multiLevelType w:val="multilevel"/>
    <w:tmpl w:val="525C2DD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4" w15:restartNumberingAfterBreak="0">
    <w:nsid w:val="61430AAD"/>
    <w:multiLevelType w:val="multilevel"/>
    <w:tmpl w:val="A232C0D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45" w15:restartNumberingAfterBreak="0">
    <w:nsid w:val="620E7227"/>
    <w:multiLevelType w:val="multilevel"/>
    <w:tmpl w:val="23D617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627E5112"/>
    <w:multiLevelType w:val="multilevel"/>
    <w:tmpl w:val="AD4A7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3074CDE"/>
    <w:multiLevelType w:val="multilevel"/>
    <w:tmpl w:val="3A7E6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10D4F7B"/>
    <w:multiLevelType w:val="multilevel"/>
    <w:tmpl w:val="F46A258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49" w15:restartNumberingAfterBreak="0">
    <w:nsid w:val="71E24D76"/>
    <w:multiLevelType w:val="multilevel"/>
    <w:tmpl w:val="E1D68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6207F88"/>
    <w:multiLevelType w:val="multilevel"/>
    <w:tmpl w:val="B78269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1" w15:restartNumberingAfterBreak="0">
    <w:nsid w:val="76C77F24"/>
    <w:multiLevelType w:val="multilevel"/>
    <w:tmpl w:val="D0AC07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78CC6E8A"/>
    <w:multiLevelType w:val="multilevel"/>
    <w:tmpl w:val="ECAC08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7A2078F3"/>
    <w:multiLevelType w:val="multilevel"/>
    <w:tmpl w:val="B284E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A22495A"/>
    <w:multiLevelType w:val="multilevel"/>
    <w:tmpl w:val="A6A45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A9B6C3D"/>
    <w:multiLevelType w:val="multilevel"/>
    <w:tmpl w:val="63C04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B6649E2"/>
    <w:multiLevelType w:val="multilevel"/>
    <w:tmpl w:val="4A842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CBF05E7"/>
    <w:multiLevelType w:val="multilevel"/>
    <w:tmpl w:val="1FB83A24"/>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8" w15:restartNumberingAfterBreak="0">
    <w:nsid w:val="7E042366"/>
    <w:multiLevelType w:val="multilevel"/>
    <w:tmpl w:val="723E4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FA0662C"/>
    <w:multiLevelType w:val="multilevel"/>
    <w:tmpl w:val="FFE0E25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439686351">
    <w:abstractNumId w:val="50"/>
  </w:num>
  <w:num w:numId="2" w16cid:durableId="1187326587">
    <w:abstractNumId w:val="48"/>
  </w:num>
  <w:num w:numId="3" w16cid:durableId="201747760">
    <w:abstractNumId w:val="52"/>
  </w:num>
  <w:num w:numId="4" w16cid:durableId="182131724">
    <w:abstractNumId w:val="11"/>
  </w:num>
  <w:num w:numId="5" w16cid:durableId="1893080332">
    <w:abstractNumId w:val="41"/>
  </w:num>
  <w:num w:numId="6" w16cid:durableId="129711980">
    <w:abstractNumId w:val="32"/>
  </w:num>
  <w:num w:numId="7" w16cid:durableId="477309760">
    <w:abstractNumId w:val="27"/>
  </w:num>
  <w:num w:numId="8" w16cid:durableId="426660055">
    <w:abstractNumId w:val="59"/>
  </w:num>
  <w:num w:numId="9" w16cid:durableId="113868235">
    <w:abstractNumId w:val="30"/>
  </w:num>
  <w:num w:numId="10" w16cid:durableId="434252770">
    <w:abstractNumId w:val="2"/>
  </w:num>
  <w:num w:numId="11" w16cid:durableId="157158515">
    <w:abstractNumId w:val="1"/>
  </w:num>
  <w:num w:numId="12" w16cid:durableId="990521381">
    <w:abstractNumId w:val="7"/>
  </w:num>
  <w:num w:numId="13" w16cid:durableId="404377488">
    <w:abstractNumId w:val="29"/>
  </w:num>
  <w:num w:numId="14" w16cid:durableId="1002512243">
    <w:abstractNumId w:val="3"/>
  </w:num>
  <w:num w:numId="15" w16cid:durableId="1010908564">
    <w:abstractNumId w:val="18"/>
  </w:num>
  <w:num w:numId="16" w16cid:durableId="1406493274">
    <w:abstractNumId w:val="19"/>
  </w:num>
  <w:num w:numId="17" w16cid:durableId="647784899">
    <w:abstractNumId w:val="35"/>
  </w:num>
  <w:num w:numId="18" w16cid:durableId="1505247332">
    <w:abstractNumId w:val="58"/>
  </w:num>
  <w:num w:numId="19" w16cid:durableId="129593188">
    <w:abstractNumId w:val="10"/>
  </w:num>
  <w:num w:numId="20" w16cid:durableId="625045406">
    <w:abstractNumId w:val="21"/>
  </w:num>
  <w:num w:numId="21" w16cid:durableId="634138621">
    <w:abstractNumId w:val="14"/>
  </w:num>
  <w:num w:numId="22" w16cid:durableId="1445071827">
    <w:abstractNumId w:val="28"/>
  </w:num>
  <w:num w:numId="23" w16cid:durableId="603267039">
    <w:abstractNumId w:val="47"/>
  </w:num>
  <w:num w:numId="24" w16cid:durableId="374354158">
    <w:abstractNumId w:val="9"/>
  </w:num>
  <w:num w:numId="25" w16cid:durableId="1120613365">
    <w:abstractNumId w:val="53"/>
  </w:num>
  <w:num w:numId="26" w16cid:durableId="850218010">
    <w:abstractNumId w:val="49"/>
  </w:num>
  <w:num w:numId="27" w16cid:durableId="272784783">
    <w:abstractNumId w:val="45"/>
  </w:num>
  <w:num w:numId="28" w16cid:durableId="1919510953">
    <w:abstractNumId w:val="46"/>
  </w:num>
  <w:num w:numId="29" w16cid:durableId="1703549909">
    <w:abstractNumId w:val="38"/>
  </w:num>
  <w:num w:numId="30" w16cid:durableId="461728013">
    <w:abstractNumId w:val="20"/>
  </w:num>
  <w:num w:numId="31" w16cid:durableId="594557451">
    <w:abstractNumId w:val="43"/>
  </w:num>
  <w:num w:numId="32" w16cid:durableId="1953778838">
    <w:abstractNumId w:val="51"/>
  </w:num>
  <w:num w:numId="33" w16cid:durableId="1814372868">
    <w:abstractNumId w:val="44"/>
  </w:num>
  <w:num w:numId="34" w16cid:durableId="207573583">
    <w:abstractNumId w:val="25"/>
  </w:num>
  <w:num w:numId="35" w16cid:durableId="516579060">
    <w:abstractNumId w:val="22"/>
  </w:num>
  <w:num w:numId="36" w16cid:durableId="1288974153">
    <w:abstractNumId w:val="15"/>
  </w:num>
  <w:num w:numId="37" w16cid:durableId="436290180">
    <w:abstractNumId w:val="54"/>
  </w:num>
  <w:num w:numId="38" w16cid:durableId="1392118593">
    <w:abstractNumId w:val="56"/>
  </w:num>
  <w:num w:numId="39" w16cid:durableId="369837540">
    <w:abstractNumId w:val="8"/>
  </w:num>
  <w:num w:numId="40" w16cid:durableId="794182373">
    <w:abstractNumId w:val="16"/>
  </w:num>
  <w:num w:numId="41" w16cid:durableId="693917663">
    <w:abstractNumId w:val="23"/>
  </w:num>
  <w:num w:numId="42" w16cid:durableId="550196746">
    <w:abstractNumId w:val="57"/>
  </w:num>
  <w:num w:numId="43" w16cid:durableId="1523130553">
    <w:abstractNumId w:val="4"/>
  </w:num>
  <w:num w:numId="44" w16cid:durableId="721976565">
    <w:abstractNumId w:val="12"/>
  </w:num>
  <w:num w:numId="45" w16cid:durableId="2048950130">
    <w:abstractNumId w:val="13"/>
  </w:num>
  <w:num w:numId="46" w16cid:durableId="1295450732">
    <w:abstractNumId w:val="36"/>
  </w:num>
  <w:num w:numId="47" w16cid:durableId="368533174">
    <w:abstractNumId w:val="55"/>
  </w:num>
  <w:num w:numId="48" w16cid:durableId="1533693279">
    <w:abstractNumId w:val="24"/>
  </w:num>
  <w:num w:numId="49" w16cid:durableId="2101369541">
    <w:abstractNumId w:val="31"/>
  </w:num>
  <w:num w:numId="50" w16cid:durableId="1629162291">
    <w:abstractNumId w:val="37"/>
  </w:num>
  <w:num w:numId="51" w16cid:durableId="32072724">
    <w:abstractNumId w:val="26"/>
  </w:num>
  <w:num w:numId="52" w16cid:durableId="262495809">
    <w:abstractNumId w:val="34"/>
  </w:num>
  <w:num w:numId="53" w16cid:durableId="2086370827">
    <w:abstractNumId w:val="17"/>
  </w:num>
  <w:num w:numId="54" w16cid:durableId="247471783">
    <w:abstractNumId w:val="5"/>
  </w:num>
  <w:num w:numId="55" w16cid:durableId="674646409">
    <w:abstractNumId w:val="33"/>
  </w:num>
  <w:num w:numId="56" w16cid:durableId="49428830">
    <w:abstractNumId w:val="0"/>
  </w:num>
  <w:num w:numId="57" w16cid:durableId="505947775">
    <w:abstractNumId w:val="6"/>
  </w:num>
  <w:num w:numId="58" w16cid:durableId="606353046">
    <w:abstractNumId w:val="40"/>
  </w:num>
  <w:num w:numId="59" w16cid:durableId="275255455">
    <w:abstractNumId w:val="39"/>
  </w:num>
  <w:num w:numId="60" w16cid:durableId="1553149233">
    <w:abstractNumId w:val="42"/>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bina Veyisli">
    <w15:presenceInfo w15:providerId="AD" w15:userId="S::sveyisli7552@ada.edu.az::0c1ba6aa-a60a-414b-a443-4d8d50ebbb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542"/>
    <w:rsid w:val="00061709"/>
    <w:rsid w:val="000A2C25"/>
    <w:rsid w:val="001F2C44"/>
    <w:rsid w:val="001F632F"/>
    <w:rsid w:val="00210813"/>
    <w:rsid w:val="00233F55"/>
    <w:rsid w:val="00283E75"/>
    <w:rsid w:val="003270AF"/>
    <w:rsid w:val="003C1201"/>
    <w:rsid w:val="003C7247"/>
    <w:rsid w:val="00591C15"/>
    <w:rsid w:val="00595459"/>
    <w:rsid w:val="00604A82"/>
    <w:rsid w:val="00667542"/>
    <w:rsid w:val="006A49EB"/>
    <w:rsid w:val="007E7F6C"/>
    <w:rsid w:val="00824A58"/>
    <w:rsid w:val="00954CE2"/>
    <w:rsid w:val="00997E46"/>
    <w:rsid w:val="00A404B3"/>
    <w:rsid w:val="00BA170F"/>
    <w:rsid w:val="00BB30DC"/>
    <w:rsid w:val="00C114DC"/>
    <w:rsid w:val="00C66A2C"/>
    <w:rsid w:val="00D45294"/>
    <w:rsid w:val="00E360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266F"/>
  <w15:docId w15:val="{98E0404C-C8FA-4776-88FB-285DC3D1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170F"/>
  </w:style>
  <w:style w:type="paragraph" w:styleId="1">
    <w:name w:val="heading 1"/>
    <w:basedOn w:val="a"/>
    <w:next w:val="a"/>
    <w:uiPriority w:val="9"/>
    <w:qFormat/>
    <w:pPr>
      <w:keepNext/>
      <w:keepLines/>
      <w:spacing w:before="480"/>
      <w:ind w:left="426" w:hanging="426"/>
      <w:outlineLvl w:val="0"/>
    </w:pPr>
    <w:rPr>
      <w:rFonts w:ascii="Arial" w:eastAsia="Arial" w:hAnsi="Arial" w:cs="Arial"/>
      <w:b/>
      <w:color w:val="31849B"/>
      <w:sz w:val="32"/>
      <w:szCs w:val="32"/>
    </w:rPr>
  </w:style>
  <w:style w:type="paragraph" w:styleId="2">
    <w:name w:val="heading 2"/>
    <w:basedOn w:val="a"/>
    <w:next w:val="a"/>
    <w:uiPriority w:val="9"/>
    <w:unhideWhenUsed/>
    <w:qFormat/>
    <w:pPr>
      <w:keepNext/>
      <w:keepLines/>
      <w:spacing w:before="200"/>
      <w:outlineLvl w:val="1"/>
    </w:pPr>
    <w:rPr>
      <w:rFonts w:ascii="Arial" w:eastAsia="Arial" w:hAnsi="Arial" w:cs="Arial"/>
      <w:b/>
      <w:color w:val="31849B"/>
    </w:rPr>
  </w:style>
  <w:style w:type="paragraph" w:styleId="3">
    <w:name w:val="heading 3"/>
    <w:basedOn w:val="a"/>
    <w:next w:val="a"/>
    <w:uiPriority w:val="9"/>
    <w:unhideWhenUsed/>
    <w:qFormat/>
    <w:pPr>
      <w:keepNext/>
      <w:keepLines/>
      <w:spacing w:before="200"/>
      <w:outlineLvl w:val="2"/>
    </w:pPr>
    <w:rPr>
      <w:rFonts w:ascii="Arial" w:eastAsia="Arial" w:hAnsi="Arial" w:cs="Arial"/>
      <w:b/>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pBdr>
        <w:bottom w:val="single" w:sz="8" w:space="4" w:color="31849B"/>
      </w:pBdr>
      <w:spacing w:after="300"/>
    </w:pPr>
    <w:rPr>
      <w:rFonts w:ascii="Arial" w:eastAsia="Arial" w:hAnsi="Arial" w:cs="Arial"/>
      <w:b/>
      <w:color w:val="31849B"/>
      <w:sz w:val="52"/>
      <w:szCs w:val="5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 w:type="table" w:customStyle="1" w:styleId="af0">
    <w:basedOn w:val="TableNormal1"/>
    <w:tblPr>
      <w:tblStyleRowBandSize w:val="1"/>
      <w:tblStyleColBandSize w:val="1"/>
      <w:tblCellMar>
        <w:left w:w="108" w:type="dxa"/>
        <w:right w:w="108" w:type="dxa"/>
      </w:tblCellMar>
    </w:tblPr>
  </w:style>
  <w:style w:type="table" w:customStyle="1" w:styleId="af1">
    <w:basedOn w:val="TableNormal1"/>
    <w:tblPr>
      <w:tblStyleRowBandSize w:val="1"/>
      <w:tblStyleColBandSize w:val="1"/>
      <w:tblCellMar>
        <w:left w:w="108" w:type="dxa"/>
        <w:right w:w="108" w:type="dxa"/>
      </w:tblCellMar>
    </w:tblPr>
  </w:style>
  <w:style w:type="table" w:customStyle="1" w:styleId="af2">
    <w:basedOn w:val="TableNormal1"/>
    <w:tblPr>
      <w:tblStyleRowBandSize w:val="1"/>
      <w:tblStyleColBandSize w:val="1"/>
      <w:tblCellMar>
        <w:left w:w="108" w:type="dxa"/>
        <w:right w:w="108" w:type="dxa"/>
      </w:tblCellMar>
    </w:tblPr>
  </w:style>
  <w:style w:type="table" w:customStyle="1" w:styleId="af3">
    <w:basedOn w:val="TableNormal1"/>
    <w:tblPr>
      <w:tblStyleRowBandSize w:val="1"/>
      <w:tblStyleColBandSize w:val="1"/>
      <w:tblCellMar>
        <w:left w:w="108" w:type="dxa"/>
        <w:right w:w="108" w:type="dxa"/>
      </w:tblCellMar>
    </w:tblPr>
  </w:style>
  <w:style w:type="table" w:customStyle="1" w:styleId="af4">
    <w:basedOn w:val="TableNormal1"/>
    <w:tblPr>
      <w:tblStyleRowBandSize w:val="1"/>
      <w:tblStyleColBandSize w:val="1"/>
      <w:tblCellMar>
        <w:left w:w="108" w:type="dxa"/>
        <w:right w:w="108" w:type="dxa"/>
      </w:tblCellMar>
    </w:tblPr>
  </w:style>
  <w:style w:type="table" w:customStyle="1" w:styleId="af5">
    <w:basedOn w:val="TableNormal1"/>
    <w:tblPr>
      <w:tblStyleRowBandSize w:val="1"/>
      <w:tblStyleColBandSize w:val="1"/>
      <w:tblCellMar>
        <w:left w:w="108" w:type="dxa"/>
        <w:right w:w="108" w:type="dxa"/>
      </w:tblCellMar>
    </w:tblPr>
  </w:style>
  <w:style w:type="table" w:customStyle="1" w:styleId="af6">
    <w:basedOn w:val="TableNormal1"/>
    <w:tblPr>
      <w:tblStyleRowBandSize w:val="1"/>
      <w:tblStyleColBandSize w:val="1"/>
      <w:tblCellMar>
        <w:left w:w="108" w:type="dxa"/>
        <w:right w:w="108" w:type="dxa"/>
      </w:tblCellMar>
    </w:tblPr>
  </w:style>
  <w:style w:type="paragraph" w:styleId="af7">
    <w:name w:val="TOC Heading"/>
    <w:basedOn w:val="1"/>
    <w:next w:val="a"/>
    <w:uiPriority w:val="39"/>
    <w:unhideWhenUsed/>
    <w:qFormat/>
    <w:rsid w:val="003C7247"/>
    <w:pPr>
      <w:spacing w:before="240" w:line="259" w:lineRule="auto"/>
      <w:ind w:left="0" w:firstLine="0"/>
      <w:outlineLvl w:val="9"/>
    </w:pPr>
    <w:rPr>
      <w:rFonts w:asciiTheme="majorHAnsi" w:eastAsiaTheme="majorEastAsia" w:hAnsiTheme="majorHAnsi" w:cstheme="majorBidi"/>
      <w:b w:val="0"/>
      <w:color w:val="365F91" w:themeColor="accent1" w:themeShade="BF"/>
      <w:lang w:val="ru-RU"/>
    </w:rPr>
  </w:style>
  <w:style w:type="paragraph" w:styleId="10">
    <w:name w:val="toc 1"/>
    <w:basedOn w:val="a"/>
    <w:next w:val="a"/>
    <w:autoRedefine/>
    <w:uiPriority w:val="39"/>
    <w:unhideWhenUsed/>
    <w:rsid w:val="003C7247"/>
    <w:pPr>
      <w:spacing w:after="100"/>
    </w:pPr>
  </w:style>
  <w:style w:type="paragraph" w:styleId="20">
    <w:name w:val="toc 2"/>
    <w:basedOn w:val="a"/>
    <w:next w:val="a"/>
    <w:autoRedefine/>
    <w:uiPriority w:val="39"/>
    <w:unhideWhenUsed/>
    <w:rsid w:val="003C7247"/>
    <w:pPr>
      <w:spacing w:after="100"/>
      <w:ind w:left="240"/>
    </w:pPr>
  </w:style>
  <w:style w:type="paragraph" w:styleId="30">
    <w:name w:val="toc 3"/>
    <w:basedOn w:val="a"/>
    <w:next w:val="a"/>
    <w:autoRedefine/>
    <w:uiPriority w:val="39"/>
    <w:unhideWhenUsed/>
    <w:rsid w:val="003C7247"/>
    <w:pPr>
      <w:spacing w:after="100"/>
      <w:ind w:left="480"/>
    </w:pPr>
  </w:style>
  <w:style w:type="character" w:styleId="af8">
    <w:name w:val="Hyperlink"/>
    <w:basedOn w:val="a0"/>
    <w:uiPriority w:val="99"/>
    <w:unhideWhenUsed/>
    <w:rsid w:val="003C7247"/>
    <w:rPr>
      <w:color w:val="0000FF" w:themeColor="hyperlink"/>
      <w:u w:val="single"/>
    </w:rPr>
  </w:style>
  <w:style w:type="paragraph" w:styleId="af9">
    <w:name w:val="List Paragraph"/>
    <w:basedOn w:val="a"/>
    <w:uiPriority w:val="34"/>
    <w:qFormat/>
    <w:rsid w:val="00C114DC"/>
    <w:pPr>
      <w:ind w:left="720"/>
      <w:contextualSpacing/>
    </w:pPr>
  </w:style>
  <w:style w:type="paragraph" w:styleId="afa">
    <w:name w:val="footnote text"/>
    <w:basedOn w:val="a"/>
    <w:link w:val="afb"/>
    <w:uiPriority w:val="99"/>
    <w:semiHidden/>
    <w:unhideWhenUsed/>
    <w:rsid w:val="00210813"/>
    <w:rPr>
      <w:sz w:val="20"/>
      <w:szCs w:val="20"/>
    </w:rPr>
  </w:style>
  <w:style w:type="character" w:customStyle="1" w:styleId="afb">
    <w:name w:val="Текст сноски Знак"/>
    <w:basedOn w:val="a0"/>
    <w:link w:val="afa"/>
    <w:uiPriority w:val="99"/>
    <w:semiHidden/>
    <w:rsid w:val="00210813"/>
    <w:rPr>
      <w:sz w:val="20"/>
      <w:szCs w:val="20"/>
    </w:rPr>
  </w:style>
  <w:style w:type="character" w:styleId="afc">
    <w:name w:val="footnote reference"/>
    <w:basedOn w:val="a0"/>
    <w:uiPriority w:val="99"/>
    <w:semiHidden/>
    <w:unhideWhenUsed/>
    <w:rsid w:val="00210813"/>
    <w:rPr>
      <w:vertAlign w:val="superscript"/>
    </w:rPr>
  </w:style>
  <w:style w:type="paragraph" w:styleId="afd">
    <w:name w:val="Normal (Web)"/>
    <w:basedOn w:val="a"/>
    <w:uiPriority w:val="99"/>
    <w:semiHidden/>
    <w:unhideWhenUsed/>
    <w:rsid w:val="00595459"/>
    <w:pPr>
      <w:spacing w:before="100" w:beforeAutospacing="1" w:after="100" w:afterAutospacing="1"/>
    </w:pPr>
    <w:rPr>
      <w:rFonts w:ascii="Times New Roman" w:eastAsia="Times New Roman" w:hAnsi="Times New Roman" w:cs="Times New Roman"/>
      <w:lang w:val="ru-RU"/>
    </w:rPr>
  </w:style>
  <w:style w:type="paragraph" w:styleId="afe">
    <w:name w:val="Revision"/>
    <w:hidden/>
    <w:uiPriority w:val="99"/>
    <w:semiHidden/>
    <w:rsid w:val="00591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94017">
      <w:bodyDiv w:val="1"/>
      <w:marLeft w:val="0"/>
      <w:marRight w:val="0"/>
      <w:marTop w:val="0"/>
      <w:marBottom w:val="0"/>
      <w:divBdr>
        <w:top w:val="none" w:sz="0" w:space="0" w:color="auto"/>
        <w:left w:val="none" w:sz="0" w:space="0" w:color="auto"/>
        <w:bottom w:val="none" w:sz="0" w:space="0" w:color="auto"/>
        <w:right w:val="none" w:sz="0" w:space="0" w:color="auto"/>
      </w:divBdr>
      <w:divsChild>
        <w:div w:id="433087398">
          <w:marLeft w:val="0"/>
          <w:marRight w:val="0"/>
          <w:marTop w:val="0"/>
          <w:marBottom w:val="0"/>
          <w:divBdr>
            <w:top w:val="single" w:sz="2" w:space="0" w:color="auto"/>
            <w:left w:val="single" w:sz="2" w:space="0" w:color="auto"/>
            <w:bottom w:val="single" w:sz="6" w:space="0" w:color="auto"/>
            <w:right w:val="single" w:sz="2" w:space="0" w:color="auto"/>
          </w:divBdr>
          <w:divsChild>
            <w:div w:id="771240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584822">
                  <w:marLeft w:val="0"/>
                  <w:marRight w:val="0"/>
                  <w:marTop w:val="0"/>
                  <w:marBottom w:val="0"/>
                  <w:divBdr>
                    <w:top w:val="single" w:sz="2" w:space="0" w:color="D9D9E3"/>
                    <w:left w:val="single" w:sz="2" w:space="0" w:color="D9D9E3"/>
                    <w:bottom w:val="single" w:sz="2" w:space="0" w:color="D9D9E3"/>
                    <w:right w:val="single" w:sz="2" w:space="0" w:color="D9D9E3"/>
                  </w:divBdr>
                  <w:divsChild>
                    <w:div w:id="379982849">
                      <w:marLeft w:val="0"/>
                      <w:marRight w:val="0"/>
                      <w:marTop w:val="0"/>
                      <w:marBottom w:val="0"/>
                      <w:divBdr>
                        <w:top w:val="single" w:sz="2" w:space="0" w:color="D9D9E3"/>
                        <w:left w:val="single" w:sz="2" w:space="0" w:color="D9D9E3"/>
                        <w:bottom w:val="single" w:sz="2" w:space="0" w:color="D9D9E3"/>
                        <w:right w:val="single" w:sz="2" w:space="0" w:color="D9D9E3"/>
                      </w:divBdr>
                      <w:divsChild>
                        <w:div w:id="1796557486">
                          <w:marLeft w:val="0"/>
                          <w:marRight w:val="0"/>
                          <w:marTop w:val="0"/>
                          <w:marBottom w:val="0"/>
                          <w:divBdr>
                            <w:top w:val="single" w:sz="2" w:space="0" w:color="D9D9E3"/>
                            <w:left w:val="single" w:sz="2" w:space="0" w:color="D9D9E3"/>
                            <w:bottom w:val="single" w:sz="2" w:space="0" w:color="D9D9E3"/>
                            <w:right w:val="single" w:sz="2" w:space="0" w:color="D9D9E3"/>
                          </w:divBdr>
                          <w:divsChild>
                            <w:div w:id="144005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0972187">
      <w:bodyDiv w:val="1"/>
      <w:marLeft w:val="0"/>
      <w:marRight w:val="0"/>
      <w:marTop w:val="0"/>
      <w:marBottom w:val="0"/>
      <w:divBdr>
        <w:top w:val="none" w:sz="0" w:space="0" w:color="auto"/>
        <w:left w:val="none" w:sz="0" w:space="0" w:color="auto"/>
        <w:bottom w:val="none" w:sz="0" w:space="0" w:color="auto"/>
        <w:right w:val="none" w:sz="0" w:space="0" w:color="auto"/>
      </w:divBdr>
      <w:divsChild>
        <w:div w:id="1231383890">
          <w:marLeft w:val="0"/>
          <w:marRight w:val="0"/>
          <w:marTop w:val="0"/>
          <w:marBottom w:val="0"/>
          <w:divBdr>
            <w:top w:val="single" w:sz="2" w:space="0" w:color="auto"/>
            <w:left w:val="single" w:sz="2" w:space="0" w:color="auto"/>
            <w:bottom w:val="single" w:sz="6" w:space="0" w:color="auto"/>
            <w:right w:val="single" w:sz="2" w:space="0" w:color="auto"/>
          </w:divBdr>
          <w:divsChild>
            <w:div w:id="637226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391435">
                  <w:marLeft w:val="0"/>
                  <w:marRight w:val="0"/>
                  <w:marTop w:val="0"/>
                  <w:marBottom w:val="0"/>
                  <w:divBdr>
                    <w:top w:val="single" w:sz="2" w:space="0" w:color="D9D9E3"/>
                    <w:left w:val="single" w:sz="2" w:space="0" w:color="D9D9E3"/>
                    <w:bottom w:val="single" w:sz="2" w:space="0" w:color="D9D9E3"/>
                    <w:right w:val="single" w:sz="2" w:space="0" w:color="D9D9E3"/>
                  </w:divBdr>
                  <w:divsChild>
                    <w:div w:id="1331449049">
                      <w:marLeft w:val="0"/>
                      <w:marRight w:val="0"/>
                      <w:marTop w:val="0"/>
                      <w:marBottom w:val="0"/>
                      <w:divBdr>
                        <w:top w:val="single" w:sz="2" w:space="0" w:color="D9D9E3"/>
                        <w:left w:val="single" w:sz="2" w:space="0" w:color="D9D9E3"/>
                        <w:bottom w:val="single" w:sz="2" w:space="0" w:color="D9D9E3"/>
                        <w:right w:val="single" w:sz="2" w:space="0" w:color="D9D9E3"/>
                      </w:divBdr>
                      <w:divsChild>
                        <w:div w:id="362823583">
                          <w:marLeft w:val="0"/>
                          <w:marRight w:val="0"/>
                          <w:marTop w:val="0"/>
                          <w:marBottom w:val="0"/>
                          <w:divBdr>
                            <w:top w:val="single" w:sz="2" w:space="0" w:color="D9D9E3"/>
                            <w:left w:val="single" w:sz="2" w:space="0" w:color="D9D9E3"/>
                            <w:bottom w:val="single" w:sz="2" w:space="0" w:color="D9D9E3"/>
                            <w:right w:val="single" w:sz="2" w:space="0" w:color="D9D9E3"/>
                          </w:divBdr>
                          <w:divsChild>
                            <w:div w:id="1266038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osquare.com/blog/online-store-features-list"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searchenginejournal.com/ecommerce-guide/must-have-website-feature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techosquare.com/blog/online-store-features-list" TargetMode="External"/><Relationship Id="rId1" Type="http://schemas.openxmlformats.org/officeDocument/2006/relationships/hyperlink" Target="https://www.searchenginejournal.com/ecommerce-guide/must-have-website-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4CE56-107A-4CE9-8B5C-BDDB1F99B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21</Pages>
  <Words>6344</Words>
  <Characters>36165</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Sabina Veyisli</cp:lastModifiedBy>
  <cp:revision>23</cp:revision>
  <dcterms:created xsi:type="dcterms:W3CDTF">2023-03-28T17:31:00Z</dcterms:created>
  <dcterms:modified xsi:type="dcterms:W3CDTF">2023-04-23T09:47:00Z</dcterms:modified>
</cp:coreProperties>
</file>